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62B48" w14:textId="44844584" w:rsidR="007B07F7" w:rsidRPr="00CC12EB" w:rsidRDefault="00CC12EB" w:rsidP="00CC12EB">
      <w:pPr>
        <w:jc w:val="center"/>
        <w:rPr>
          <w:sz w:val="40"/>
          <w:szCs w:val="40"/>
        </w:rPr>
      </w:pPr>
      <w:r w:rsidRPr="00CC12EB">
        <w:rPr>
          <w:rFonts w:ascii="宋体" w:eastAsia="宋体" w:hAnsi="宋体" w:cs="宋体" w:hint="eastAsia"/>
          <w:sz w:val="40"/>
          <w:szCs w:val="40"/>
        </w:rPr>
        <w:t>作业一</w:t>
      </w:r>
    </w:p>
    <w:p w14:paraId="24742555" w14:textId="78B010A0" w:rsidR="004F68A0" w:rsidRPr="00A67E7A" w:rsidRDefault="00AB3A7F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7B07F7" w:rsidRPr="00A67E7A">
        <w:rPr>
          <w:rFonts w:eastAsia="宋体" w:hint="eastAsia"/>
          <w:sz w:val="28"/>
          <w:szCs w:val="28"/>
        </w:rPr>
        <w:t>，</w:t>
      </w:r>
      <w:r w:rsidR="00D00406" w:rsidRPr="00A67E7A">
        <w:rPr>
          <w:rFonts w:ascii="宋体" w:eastAsia="宋体" w:hAnsi="宋体" w:cs="宋体" w:hint="eastAsia"/>
          <w:sz w:val="28"/>
          <w:szCs w:val="28"/>
        </w:rPr>
        <w:t>在进行数值计算的时候我们常听到</w:t>
      </w:r>
      <w:r w:rsidR="00D00406" w:rsidRPr="00A67E7A">
        <w:rPr>
          <w:sz w:val="28"/>
          <w:szCs w:val="28"/>
        </w:rPr>
        <w:t xml:space="preserve">Rounding </w:t>
      </w:r>
      <w:r w:rsidR="00C74563">
        <w:rPr>
          <w:rFonts w:hint="eastAsia"/>
          <w:sz w:val="28"/>
          <w:szCs w:val="28"/>
        </w:rPr>
        <w:t>E</w:t>
      </w:r>
      <w:r w:rsidR="00D00406" w:rsidRPr="00A67E7A">
        <w:rPr>
          <w:sz w:val="28"/>
          <w:szCs w:val="28"/>
        </w:rPr>
        <w:t xml:space="preserve">rror, </w:t>
      </w:r>
      <w:r w:rsidR="00C74563">
        <w:rPr>
          <w:rFonts w:hint="eastAsia"/>
          <w:sz w:val="28"/>
          <w:szCs w:val="28"/>
        </w:rPr>
        <w:t>U</w:t>
      </w:r>
      <w:r w:rsidR="00D00406" w:rsidRPr="00A67E7A">
        <w:rPr>
          <w:sz w:val="28"/>
          <w:szCs w:val="28"/>
        </w:rPr>
        <w:t xml:space="preserve">nderflow, </w:t>
      </w:r>
      <w:r w:rsidR="00C74563">
        <w:rPr>
          <w:sz w:val="28"/>
          <w:szCs w:val="28"/>
        </w:rPr>
        <w:t>O</w:t>
      </w:r>
      <w:r w:rsidR="00D00406" w:rsidRPr="00A67E7A">
        <w:rPr>
          <w:sz w:val="28"/>
          <w:szCs w:val="28"/>
        </w:rPr>
        <w:t>verflow</w:t>
      </w:r>
      <w:r w:rsidR="00D00406" w:rsidRPr="00A67E7A">
        <w:rPr>
          <w:rFonts w:ascii="宋体" w:eastAsia="宋体" w:hAnsi="宋体" w:cs="宋体" w:hint="eastAsia"/>
          <w:sz w:val="28"/>
          <w:szCs w:val="28"/>
        </w:rPr>
        <w:t>这些概念。我们在优化模型的时候也常会</w:t>
      </w:r>
      <w:r w:rsidR="00EE5396">
        <w:rPr>
          <w:rFonts w:ascii="宋体" w:eastAsia="宋体" w:hAnsi="宋体" w:cs="宋体" w:hint="eastAsia"/>
          <w:sz w:val="28"/>
          <w:szCs w:val="28"/>
        </w:rPr>
        <w:t>需要</w:t>
      </w:r>
      <w:r w:rsidR="00D00406" w:rsidRPr="00A67E7A">
        <w:rPr>
          <w:rFonts w:ascii="宋体" w:eastAsia="宋体" w:hAnsi="宋体" w:cs="宋体" w:hint="eastAsia"/>
          <w:sz w:val="28"/>
          <w:szCs w:val="28"/>
        </w:rPr>
        <w:t>计算</w:t>
      </w:r>
      <m:oMath>
        <m:r>
          <w:rPr>
            <w:rFonts w:ascii="Cambria Math" w:hAnsi="Cambria Math"/>
            <w:sz w:val="28"/>
            <w:szCs w:val="28"/>
          </w:rPr>
          <m:t>log(sum(exp(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i:n</m:t>
            </m:r>
          </m:sub>
        </m:sSub>
        <m:r>
          <w:rPr>
            <w:rFonts w:ascii="Cambria Math" w:hAnsi="Cambria Math"/>
            <w:sz w:val="28"/>
            <w:szCs w:val="28"/>
          </w:rPr>
          <m:t>)))</m:t>
        </m:r>
      </m:oMath>
      <w:r w:rsidR="00D00406" w:rsidRPr="00A67E7A">
        <w:rPr>
          <w:rFonts w:ascii="宋体" w:eastAsia="宋体" w:hAnsi="宋体" w:cs="宋体" w:hint="eastAsia"/>
          <w:sz w:val="28"/>
          <w:szCs w:val="28"/>
        </w:rPr>
        <w:t>这样形式的式子</w:t>
      </w:r>
      <w:r w:rsidR="00C854FD" w:rsidRPr="00A67E7A">
        <w:rPr>
          <w:rFonts w:ascii="宋体" w:eastAsia="宋体" w:hAnsi="宋体" w:cs="宋体" w:hint="eastAsia"/>
          <w:sz w:val="28"/>
          <w:szCs w:val="28"/>
        </w:rPr>
        <w:t>。如果直接计算，向量</w:t>
      </w:r>
      <w:r w:rsidR="00C854FD" w:rsidRPr="00A67E7A">
        <w:rPr>
          <w:sz w:val="28"/>
          <w:szCs w:val="28"/>
        </w:rPr>
        <w:t>a</w:t>
      </w:r>
      <w:r w:rsidR="00C854FD" w:rsidRPr="00A67E7A">
        <w:rPr>
          <w:rFonts w:ascii="宋体" w:eastAsia="宋体" w:hAnsi="宋体" w:cs="宋体" w:hint="eastAsia"/>
          <w:sz w:val="28"/>
          <w:szCs w:val="28"/>
        </w:rPr>
        <w:t>里面有大的数值时，</w:t>
      </w:r>
      <w:r w:rsidR="00C854FD" w:rsidRPr="00A67E7A">
        <w:rPr>
          <w:sz w:val="28"/>
          <w:szCs w:val="28"/>
        </w:rPr>
        <w:t>exp</w:t>
      </w:r>
      <w:r w:rsidR="00C854FD" w:rsidRPr="00A67E7A">
        <w:rPr>
          <w:rFonts w:ascii="宋体" w:eastAsia="宋体" w:hAnsi="宋体" w:cs="宋体" w:hint="eastAsia"/>
          <w:sz w:val="28"/>
          <w:szCs w:val="28"/>
        </w:rPr>
        <w:t>会</w:t>
      </w:r>
      <w:r w:rsidR="00C854FD" w:rsidRPr="00A67E7A">
        <w:rPr>
          <w:sz w:val="28"/>
          <w:szCs w:val="28"/>
        </w:rPr>
        <w:t>overflows (Inf);</w:t>
      </w:r>
      <w:r w:rsidR="007B7465" w:rsidRPr="007B7465">
        <w:rPr>
          <w:rFonts w:ascii="宋体" w:eastAsia="宋体" w:hAnsi="宋体" w:cs="宋体" w:hint="eastAsia"/>
          <w:sz w:val="28"/>
          <w:szCs w:val="28"/>
        </w:rPr>
        <w:t xml:space="preserve"> </w:t>
      </w:r>
      <w:r w:rsidR="007B7465" w:rsidRPr="00C415E9">
        <w:rPr>
          <w:rFonts w:ascii="宋体" w:eastAsia="宋体" w:hAnsi="宋体" w:cs="宋体" w:hint="eastAsia"/>
          <w:sz w:val="28"/>
          <w:szCs w:val="28"/>
        </w:rPr>
        <w:t>向量</w:t>
      </w:r>
      <w:r w:rsidR="00C854FD" w:rsidRPr="00A67E7A">
        <w:rPr>
          <w:sz w:val="28"/>
          <w:szCs w:val="28"/>
        </w:rPr>
        <w:t>a</w:t>
      </w:r>
      <w:r w:rsidR="00C854FD" w:rsidRPr="00A67E7A">
        <w:rPr>
          <w:rFonts w:ascii="宋体" w:eastAsia="宋体" w:hAnsi="宋体" w:cs="宋体" w:hint="eastAsia"/>
          <w:sz w:val="28"/>
          <w:szCs w:val="28"/>
        </w:rPr>
        <w:t>里面的数字都是很小的负数时，</w:t>
      </w:r>
      <w:r w:rsidR="00C854FD" w:rsidRPr="00A67E7A">
        <w:rPr>
          <w:sz w:val="28"/>
          <w:szCs w:val="28"/>
        </w:rPr>
        <w:t>log</w:t>
      </w:r>
      <w:r w:rsidR="00C854FD" w:rsidRPr="00A67E7A">
        <w:rPr>
          <w:rFonts w:ascii="宋体" w:eastAsia="宋体" w:hAnsi="宋体" w:cs="宋体" w:hint="eastAsia"/>
          <w:sz w:val="28"/>
          <w:szCs w:val="28"/>
        </w:rPr>
        <w:t>会</w:t>
      </w:r>
      <w:r w:rsidR="00C854FD" w:rsidRPr="00A67E7A">
        <w:rPr>
          <w:sz w:val="28"/>
          <w:szCs w:val="28"/>
        </w:rPr>
        <w:t>underflow (-Inf)</w:t>
      </w:r>
      <w:r w:rsidR="00435D85" w:rsidRPr="00A67E7A">
        <w:rPr>
          <w:sz w:val="28"/>
          <w:szCs w:val="28"/>
        </w:rPr>
        <w:t>;</w:t>
      </w:r>
      <w:r w:rsidR="00435D85" w:rsidRPr="00A67E7A">
        <w:rPr>
          <w:rFonts w:ascii="宋体" w:eastAsia="宋体" w:hAnsi="宋体" w:cs="宋体" w:hint="eastAsia"/>
          <w:sz w:val="28"/>
          <w:szCs w:val="28"/>
        </w:rPr>
        <w:t>为了克服这些数值计算的问题，请提出一个通用的解决办法，描述思路和数学式子</w:t>
      </w:r>
      <w:r w:rsidR="00CC12EB">
        <w:rPr>
          <w:rFonts w:ascii="宋体" w:eastAsia="宋体" w:hAnsi="宋体" w:cs="宋体" w:hint="eastAsia"/>
          <w:sz w:val="28"/>
          <w:szCs w:val="28"/>
        </w:rPr>
        <w:t>，并证明该计算方法可以得到精确的结果；</w:t>
      </w:r>
      <w:r w:rsidR="00435D85" w:rsidRPr="00A67E7A">
        <w:rPr>
          <w:rFonts w:ascii="宋体" w:eastAsia="宋体" w:hAnsi="宋体" w:cs="宋体" w:hint="eastAsia"/>
          <w:sz w:val="28"/>
          <w:szCs w:val="28"/>
        </w:rPr>
        <w:t>用</w:t>
      </w:r>
      <w:r w:rsidR="00435D85" w:rsidRPr="00A67E7A">
        <w:rPr>
          <w:sz w:val="28"/>
          <w:szCs w:val="28"/>
        </w:rPr>
        <w:t>Python</w:t>
      </w:r>
      <w:r w:rsidR="00435D85" w:rsidRPr="00A67E7A">
        <w:rPr>
          <w:rFonts w:ascii="宋体" w:eastAsia="宋体" w:hAnsi="宋体" w:cs="宋体" w:hint="eastAsia"/>
          <w:sz w:val="28"/>
          <w:szCs w:val="28"/>
        </w:rPr>
        <w:t>实现</w:t>
      </w:r>
      <w:r w:rsidR="00CC12EB">
        <w:rPr>
          <w:rFonts w:ascii="宋体" w:eastAsia="宋体" w:hAnsi="宋体" w:cs="宋体" w:hint="eastAsia"/>
          <w:sz w:val="28"/>
          <w:szCs w:val="28"/>
        </w:rPr>
        <w:t>该函数，并提供一些运行例子</w:t>
      </w:r>
      <w:r w:rsidR="007B7465">
        <w:rPr>
          <w:rFonts w:ascii="宋体" w:eastAsia="宋体" w:hAnsi="宋体" w:cs="宋体" w:hint="eastAsia"/>
          <w:sz w:val="28"/>
          <w:szCs w:val="28"/>
        </w:rPr>
        <w:t>（</w:t>
      </w:r>
      <w:r w:rsidR="00CC12EB">
        <w:rPr>
          <w:rFonts w:ascii="宋体" w:eastAsia="宋体" w:hAnsi="宋体" w:cs="宋体" w:hint="eastAsia"/>
          <w:sz w:val="28"/>
          <w:szCs w:val="28"/>
        </w:rPr>
        <w:t>数学算法推导请用该word提交；函数代码、运行例子和计算结果请放在python</w:t>
      </w:r>
      <w:r w:rsidR="00CC12EB">
        <w:rPr>
          <w:rFonts w:ascii="宋体" w:eastAsia="宋体" w:hAnsi="宋体" w:cs="宋体"/>
          <w:sz w:val="28"/>
          <w:szCs w:val="28"/>
        </w:rPr>
        <w:t xml:space="preserve"> </w:t>
      </w:r>
      <w:r w:rsidR="00CC12EB">
        <w:rPr>
          <w:rFonts w:ascii="宋体" w:eastAsia="宋体" w:hAnsi="宋体" w:cs="宋体" w:hint="eastAsia"/>
          <w:sz w:val="28"/>
          <w:szCs w:val="28"/>
        </w:rPr>
        <w:t>notebook随word一并提交</w:t>
      </w:r>
      <w:r w:rsidR="007B7465">
        <w:rPr>
          <w:rFonts w:ascii="宋体" w:eastAsia="宋体" w:hAnsi="宋体" w:cs="宋体" w:hint="eastAsia"/>
          <w:sz w:val="28"/>
          <w:szCs w:val="28"/>
        </w:rPr>
        <w:t>）</w:t>
      </w:r>
      <w:r w:rsidR="00521C81" w:rsidRPr="00A67E7A">
        <w:rPr>
          <w:rFonts w:ascii="宋体" w:eastAsia="宋体" w:hAnsi="宋体" w:cs="宋体" w:hint="eastAsia"/>
          <w:sz w:val="28"/>
          <w:szCs w:val="28"/>
        </w:rPr>
        <w:t>。</w:t>
      </w:r>
    </w:p>
    <w:p w14:paraId="73707C87" w14:textId="6C5244F1" w:rsidR="0074281E" w:rsidRDefault="006E04A3">
      <w:pPr>
        <w:rPr>
          <w:ins w:id="0" w:author="震 孙" w:date="2023-11-01T16:56:00Z"/>
          <w:rFonts w:ascii="宋体" w:eastAsia="宋体" w:hAnsi="宋体" w:cs="宋体"/>
          <w:sz w:val="28"/>
          <w:szCs w:val="28"/>
        </w:rPr>
      </w:pPr>
      <w:ins w:id="1" w:author="震 孙" w:date="2023-11-01T21:13:00Z">
        <w:r>
          <w:rPr>
            <w:rFonts w:ascii="宋体" w:eastAsia="宋体" w:hAnsi="宋体" w:cs="宋体" w:hint="eastAsia"/>
            <w:sz w:val="28"/>
            <w:szCs w:val="28"/>
          </w:rPr>
          <w:t>解：</w:t>
        </w:r>
      </w:ins>
    </w:p>
    <w:p w14:paraId="3883117C" w14:textId="77777777" w:rsidR="0074281E" w:rsidRDefault="0074281E">
      <w:pPr>
        <w:rPr>
          <w:ins w:id="2" w:author="震 孙" w:date="2023-11-01T17:02:00Z"/>
          <w:rFonts w:ascii="宋体" w:eastAsia="宋体" w:hAnsi="宋体" w:cs="宋体"/>
          <w:sz w:val="28"/>
          <w:szCs w:val="28"/>
        </w:rPr>
      </w:pPr>
      <w:ins w:id="3" w:author="震 孙" w:date="2023-11-01T16:56:00Z">
        <w:r>
          <w:rPr>
            <w:rFonts w:ascii="宋体" w:eastAsia="宋体" w:hAnsi="宋体" w:cs="宋体" w:hint="eastAsia"/>
            <w:sz w:val="28"/>
            <w:szCs w:val="28"/>
          </w:rPr>
          <w:t>令</w:t>
        </w:r>
      </w:ins>
      <m:oMath>
        <m:r>
          <w:ins w:id="4" w:author="震 孙" w:date="2023-11-01T16:58:00Z">
            <w:rPr>
              <w:rFonts w:ascii="Cambria Math" w:eastAsia="宋体" w:hAnsi="Cambria Math" w:cs="宋体"/>
              <w:sz w:val="28"/>
              <w:szCs w:val="28"/>
            </w:rPr>
            <m:t>M=</m:t>
          </w:ins>
        </m:r>
        <m:func>
          <m:funcPr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宋体"/>
                <w:sz w:val="28"/>
                <w:szCs w:val="28"/>
              </w:rPr>
              <m:t>max</m:t>
            </m:r>
            <m:ctrlPr>
              <w:rPr>
                <w:rFonts w:ascii="Cambria Math" w:eastAsia="宋体" w:hAnsi="Cambria Math" w:cs="宋体"/>
                <w:i/>
                <w:sz w:val="28"/>
                <w:szCs w:val="28"/>
              </w:rPr>
            </m:ctrlPr>
          </m:fName>
          <m:e>
            <m:d>
              <m:dPr>
                <m:ctrlPr>
                  <w:ins w:id="5" w:author="震 孙" w:date="2023-11-01T16:58:00Z">
                    <w:rPr>
                      <w:rFonts w:ascii="Cambria Math" w:eastAsia="宋体" w:hAnsi="Cambria Math" w:cs="宋体"/>
                      <w:i/>
                      <w:sz w:val="28"/>
                      <w:szCs w:val="28"/>
                    </w:rPr>
                  </w:ins>
                </m:ctrlPr>
              </m:dPr>
              <m:e>
                <m:sSub>
                  <m:sSubPr>
                    <m:ctrlPr>
                      <w:ins w:id="6" w:author="震 孙" w:date="2023-11-01T16:58:00Z">
                        <w:rPr>
                          <w:rFonts w:ascii="Cambria Math" w:eastAsia="宋体" w:hAnsi="Cambria Math" w:cs="宋体"/>
                          <w:i/>
                          <w:sz w:val="28"/>
                          <w:szCs w:val="28"/>
                        </w:rPr>
                      </w:ins>
                    </m:ctrlPr>
                  </m:sSubPr>
                  <m:e>
                    <m:r>
                      <w:ins w:id="7" w:author="震 孙" w:date="2023-11-01T16:58:00Z">
                        <w:rPr>
                          <w:rFonts w:ascii="Cambria Math" w:eastAsia="宋体" w:hAnsi="Cambria Math" w:cs="宋体"/>
                          <w:sz w:val="28"/>
                          <w:szCs w:val="28"/>
                        </w:rPr>
                        <m:t>a</m:t>
                      </w:ins>
                    </m:r>
                  </m:e>
                  <m:sub>
                    <m:r>
                      <w:ins w:id="8" w:author="震 孙" w:date="2023-11-01T16:58:00Z">
                        <w:rPr>
                          <w:rFonts w:ascii="Cambria Math" w:eastAsia="宋体" w:hAnsi="Cambria Math" w:cs="宋体"/>
                          <w:sz w:val="28"/>
                          <w:szCs w:val="28"/>
                        </w:rPr>
                        <m:t>i</m:t>
                      </w:ins>
                    </m:r>
                  </m:sub>
                </m:sSub>
              </m:e>
            </m:d>
          </m:e>
        </m:func>
      </m:oMath>
      <w:ins w:id="9" w:author="震 孙" w:date="2023-11-01T16:58:00Z">
        <w:r>
          <w:rPr>
            <w:rFonts w:ascii="宋体" w:eastAsia="宋体" w:hAnsi="宋体" w:cs="宋体" w:hint="eastAsia"/>
            <w:sz w:val="28"/>
            <w:szCs w:val="28"/>
          </w:rPr>
          <w:t>,</w:t>
        </w:r>
      </w:ins>
    </w:p>
    <w:p w14:paraId="4E79DCFF" w14:textId="6712B2C2" w:rsidR="0074281E" w:rsidRPr="0074281E" w:rsidRDefault="0074281E">
      <w:pPr>
        <w:rPr>
          <w:ins w:id="10" w:author="震 孙" w:date="2023-11-01T17:01:00Z"/>
          <w:rFonts w:ascii="宋体" w:eastAsia="宋体" w:hAnsi="宋体" w:cs="宋体"/>
          <w:sz w:val="28"/>
          <w:szCs w:val="28"/>
          <w:rPrChange w:id="11" w:author="震 孙" w:date="2023-11-01T17:01:00Z">
            <w:rPr>
              <w:ins w:id="12" w:author="震 孙" w:date="2023-11-01T17:01:00Z"/>
              <w:rFonts w:ascii="Cambria Math" w:eastAsia="宋体" w:hAnsi="Cambria Math" w:cs="宋体"/>
              <w:sz w:val="28"/>
              <w:szCs w:val="28"/>
            </w:rPr>
          </w:rPrChange>
        </w:rPr>
      </w:pPr>
      <w:ins w:id="13" w:author="震 孙" w:date="2023-11-01T16:58:00Z">
        <w:r>
          <w:rPr>
            <w:rFonts w:ascii="宋体" w:eastAsia="宋体" w:hAnsi="宋体" w:cs="宋体" w:hint="eastAsia"/>
            <w:sz w:val="28"/>
            <w:szCs w:val="28"/>
          </w:rPr>
          <w:t>可以得到</w:t>
        </w:r>
      </w:ins>
      <m:oMath>
        <m:func>
          <m:funcPr>
            <m:ctrlPr>
              <w:ins w:id="14" w:author="震 孙" w:date="2023-11-01T17:01:00Z">
                <w:rPr>
                  <w:rFonts w:ascii="Cambria Math" w:eastAsia="宋体" w:hAnsi="Cambria Math" w:cs="宋体"/>
                  <w:i/>
                  <w:sz w:val="28"/>
                  <w:szCs w:val="28"/>
                </w:rPr>
              </w:ins>
            </m:ctrlPr>
          </m:funcPr>
          <m:fName>
            <m:sSub>
              <m:sSubPr>
                <m:ctrlPr>
                  <w:ins w:id="15" w:author="震 孙" w:date="2023-11-01T17:01:00Z">
                    <w:rPr>
                      <w:rFonts w:ascii="Cambria Math" w:eastAsia="宋体" w:hAnsi="Cambria Math" w:cs="宋体"/>
                      <w:i/>
                      <w:sz w:val="28"/>
                      <w:szCs w:val="28"/>
                    </w:rPr>
                  </w:ins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宋体"/>
                    <w:sz w:val="28"/>
                    <w:szCs w:val="28"/>
                  </w:rPr>
                  <m:t>log</m:t>
                </m:r>
                <m:ctrlPr>
                  <w:ins w:id="16" w:author="震 孙" w:date="2023-11-01T17:01:00Z">
                    <w:rPr>
                      <w:rFonts w:ascii="Cambria Math" w:eastAsia="宋体" w:hAnsi="Cambria Math" w:cs="宋体"/>
                      <w:sz w:val="28"/>
                      <w:szCs w:val="28"/>
                    </w:rPr>
                  </w:ins>
                </m:ctrlPr>
              </m:e>
              <m:sub>
                <m:r>
                  <w:ins w:id="17" w:author="震 孙" w:date="2023-11-01T17:01:00Z"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2</m:t>
                  </w:ins>
                </m:r>
                <m:ctrlPr>
                  <w:ins w:id="18" w:author="震 孙" w:date="2023-11-01T17:01:00Z">
                    <w:rPr>
                      <w:rFonts w:ascii="Cambria Math" w:eastAsia="宋体" w:hAnsi="Cambria Math" w:cs="宋体"/>
                      <w:sz w:val="28"/>
                      <w:szCs w:val="28"/>
                    </w:rPr>
                  </w:ins>
                </m:ctrlPr>
              </m:sub>
            </m:sSub>
          </m:fName>
          <m:e>
            <m:r>
              <w:ins w:id="19" w:author="震 孙" w:date="2023-11-01T17:01:00Z">
                <w:rPr>
                  <w:rFonts w:ascii="Cambria Math" w:eastAsia="宋体" w:hAnsi="Cambria Math" w:cs="宋体"/>
                  <w:sz w:val="28"/>
                  <w:szCs w:val="28"/>
                </w:rPr>
                <m:t>sum</m:t>
              </w:ins>
            </m:r>
            <m:d>
              <m:dPr>
                <m:ctrlPr>
                  <w:ins w:id="20" w:author="震 孙" w:date="2023-11-01T17:01:00Z">
                    <w:rPr>
                      <w:rFonts w:ascii="Cambria Math" w:eastAsia="宋体" w:hAnsi="Cambria Math" w:cs="宋体"/>
                      <w:i/>
                      <w:sz w:val="28"/>
                      <w:szCs w:val="28"/>
                    </w:rPr>
                  </w:ins>
                </m:ctrlPr>
              </m:dPr>
              <m:e>
                <m:func>
                  <m:funcPr>
                    <m:ctrlPr>
                      <w:rPr>
                        <w:rFonts w:ascii="Cambria Math" w:eastAsia="宋体" w:hAnsi="Cambria Math" w:cs="宋体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sz w:val="28"/>
                        <w:szCs w:val="28"/>
                      </w:rPr>
                      <m:t>exp</m:t>
                    </m:r>
                    <m:ctrlPr>
                      <w:rPr>
                        <w:rFonts w:ascii="Cambria Math" w:eastAsia="宋体" w:hAnsi="Cambria Math" w:cs="宋体"/>
                        <w:i/>
                        <w:sz w:val="28"/>
                        <w:szCs w:val="28"/>
                      </w:rPr>
                    </m:ctrlPr>
                  </m:fName>
                  <m:e>
                    <m:d>
                      <m:dPr>
                        <m:ctrlPr>
                          <w:ins w:id="21" w:author="震 孙" w:date="2023-11-01T17:01:00Z">
                            <w:rPr>
                              <w:rFonts w:ascii="Cambria Math" w:eastAsia="宋体" w:hAnsi="Cambria Math" w:cs="宋体"/>
                              <w:i/>
                              <w:sz w:val="28"/>
                              <w:szCs w:val="28"/>
                            </w:rPr>
                          </w:ins>
                        </m:ctrlPr>
                      </m:dPr>
                      <m:e>
                        <m:sSub>
                          <m:sSubPr>
                            <m:ctrlPr>
                              <w:ins w:id="22" w:author="震 孙" w:date="2023-11-01T17:01:00Z">
                                <w:rPr>
                                  <w:rFonts w:ascii="Cambria Math" w:eastAsia="宋体" w:hAnsi="Cambria Math" w:cs="宋体"/>
                                  <w:i/>
                                  <w:sz w:val="28"/>
                                  <w:szCs w:val="28"/>
                                </w:rPr>
                              </w:ins>
                            </m:ctrlPr>
                          </m:sSubPr>
                          <m:e>
                            <m:r>
                              <w:ins w:id="23" w:author="震 孙" w:date="2023-11-01T17:01:00Z">
                                <w:rPr>
                                  <w:rFonts w:ascii="Cambria Math" w:eastAsia="宋体" w:hAnsi="Cambria Math" w:cs="宋体"/>
                                  <w:sz w:val="28"/>
                                  <w:szCs w:val="28"/>
                                </w:rPr>
                                <m:t>a</m:t>
                              </w:ins>
                            </m:r>
                          </m:e>
                          <m:sub>
                            <m:r>
                              <w:ins w:id="24" w:author="震 孙" w:date="2023-11-01T17:01:00Z">
                                <w:rPr>
                                  <w:rFonts w:ascii="Cambria Math" w:eastAsia="宋体" w:hAnsi="Cambria Math" w:cs="宋体"/>
                                  <w:sz w:val="28"/>
                                  <w:szCs w:val="28"/>
                                </w:rPr>
                                <m:t>i:n</m:t>
                              </w:ins>
                            </m:r>
                          </m:sub>
                        </m:sSub>
                      </m:e>
                    </m:d>
                  </m:e>
                </m:func>
              </m:e>
            </m:d>
            <m:r>
              <w:ins w:id="25" w:author="震 孙" w:date="2023-11-01T17:01:00Z">
                <w:rPr>
                  <w:rFonts w:ascii="Cambria Math" w:eastAsia="宋体" w:hAnsi="Cambria Math" w:cs="宋体"/>
                  <w:sz w:val="28"/>
                  <w:szCs w:val="28"/>
                </w:rPr>
                <m:t>=</m:t>
              </w:ins>
            </m:r>
            <m:func>
              <m:funcPr>
                <m:ctrlPr>
                  <w:ins w:id="26" w:author="震 孙" w:date="2023-11-01T17:01:00Z">
                    <w:rPr>
                      <w:rFonts w:ascii="Cambria Math" w:eastAsia="宋体" w:hAnsi="Cambria Math" w:cs="宋体"/>
                      <w:i/>
                      <w:sz w:val="28"/>
                      <w:szCs w:val="28"/>
                    </w:rPr>
                  </w:ins>
                </m:ctrlPr>
              </m:funcPr>
              <m:fName>
                <m:sSub>
                  <m:sSubPr>
                    <m:ctrlPr>
                      <w:ins w:id="27" w:author="震 孙" w:date="2023-11-01T17:01:00Z">
                        <w:rPr>
                          <w:rFonts w:ascii="Cambria Math" w:eastAsia="宋体" w:hAnsi="Cambria Math" w:cs="宋体"/>
                          <w:i/>
                          <w:sz w:val="28"/>
                          <w:szCs w:val="28"/>
                        </w:rPr>
                      </w:ins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sz w:val="28"/>
                        <w:szCs w:val="28"/>
                      </w:rPr>
                      <m:t>log</m:t>
                    </m:r>
                    <m:ctrlPr>
                      <w:ins w:id="28" w:author="震 孙" w:date="2023-11-01T17:01:00Z">
                        <w:rPr>
                          <w:rFonts w:ascii="Cambria Math" w:eastAsia="宋体" w:hAnsi="Cambria Math" w:cs="宋体"/>
                          <w:sz w:val="28"/>
                          <w:szCs w:val="28"/>
                        </w:rPr>
                      </w:ins>
                    </m:ctrlPr>
                  </m:e>
                  <m:sub>
                    <m:r>
                      <w:ins w:id="29" w:author="震 孙" w:date="2023-11-01T17:01:00Z">
                        <w:rPr>
                          <w:rFonts w:ascii="Cambria Math" w:eastAsia="宋体" w:hAnsi="Cambria Math" w:cs="宋体"/>
                          <w:sz w:val="28"/>
                          <w:szCs w:val="28"/>
                        </w:rPr>
                        <m:t>2</m:t>
                      </w:ins>
                    </m:r>
                    <m:ctrlPr>
                      <w:ins w:id="30" w:author="震 孙" w:date="2023-11-01T17:01:00Z">
                        <w:rPr>
                          <w:rFonts w:ascii="Cambria Math" w:eastAsia="宋体" w:hAnsi="Cambria Math" w:cs="宋体"/>
                          <w:sz w:val="28"/>
                          <w:szCs w:val="28"/>
                        </w:rPr>
                      </w:ins>
                    </m:ctrlPr>
                  </m:sub>
                </m:sSub>
              </m:fName>
              <m:e>
                <m:r>
                  <w:ins w:id="31" w:author="震 孙" w:date="2023-11-01T17:02:00Z"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sum</m:t>
                  </w:ins>
                </m:r>
                <m:d>
                  <m:dPr>
                    <m:ctrlPr>
                      <w:ins w:id="32" w:author="震 孙" w:date="2023-11-01T17:02:00Z">
                        <w:rPr>
                          <w:rFonts w:ascii="Cambria Math" w:eastAsia="宋体" w:hAnsi="Cambria Math" w:cs="宋体"/>
                          <w:i/>
                          <w:sz w:val="28"/>
                          <w:szCs w:val="28"/>
                        </w:rPr>
                      </w:ins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="宋体" w:hAnsi="Cambria Math" w:cs="宋体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sz w:val="28"/>
                            <w:szCs w:val="28"/>
                          </w:rPr>
                          <m:t>exp</m:t>
                        </m:r>
                        <m:ctrlPr>
                          <w:rPr>
                            <w:rFonts w:ascii="Cambria Math" w:eastAsia="宋体" w:hAnsi="Cambria Math" w:cs="宋体"/>
                            <w:i/>
                            <w:sz w:val="28"/>
                            <w:szCs w:val="28"/>
                          </w:rPr>
                        </m:ctrlPr>
                      </m:fName>
                      <m:e>
                        <m:d>
                          <m:dPr>
                            <m:ctrlPr>
                              <w:ins w:id="33" w:author="震 孙" w:date="2023-11-01T17:02:00Z">
                                <w:rPr>
                                  <w:rFonts w:ascii="Cambria Math" w:eastAsia="宋体" w:hAnsi="Cambria Math" w:cs="宋体"/>
                                  <w:i/>
                                  <w:sz w:val="28"/>
                                  <w:szCs w:val="28"/>
                                </w:rPr>
                              </w:ins>
                            </m:ctrlPr>
                          </m:dPr>
                          <m:e>
                            <m:sSub>
                              <m:sSubPr>
                                <m:ctrlPr>
                                  <w:ins w:id="34" w:author="震 孙" w:date="2023-11-01T17:02:00Z">
                                    <w:rPr>
                                      <w:rFonts w:ascii="Cambria Math" w:eastAsia="宋体" w:hAnsi="Cambria Math" w:cs="宋体"/>
                                      <w:i/>
                                      <w:sz w:val="28"/>
                                      <w:szCs w:val="28"/>
                                    </w:rPr>
                                  </w:ins>
                                </m:ctrlPr>
                              </m:sSubPr>
                              <m:e>
                                <m:r>
                                  <w:ins w:id="35" w:author="震 孙" w:date="2023-11-01T17:02:00Z">
                                    <w:rPr>
                                      <w:rFonts w:ascii="Cambria Math" w:eastAsia="宋体" w:hAnsi="Cambria Math" w:cs="宋体"/>
                                      <w:sz w:val="28"/>
                                      <w:szCs w:val="28"/>
                                    </w:rPr>
                                    <m:t>a</m:t>
                                  </w:ins>
                                </m:r>
                              </m:e>
                              <m:sub>
                                <m:r>
                                  <w:ins w:id="36" w:author="震 孙" w:date="2023-11-01T17:02:00Z">
                                    <w:rPr>
                                      <w:rFonts w:ascii="Cambria Math" w:eastAsia="宋体" w:hAnsi="Cambria Math" w:cs="宋体"/>
                                      <w:sz w:val="28"/>
                                      <w:szCs w:val="28"/>
                                    </w:rPr>
                                    <m:t>i:n</m:t>
                                  </w:ins>
                                </m:r>
                              </m:sub>
                            </m:sSub>
                            <m:r>
                              <w:ins w:id="37" w:author="震 孙" w:date="2023-11-01T17:02:00Z">
                                <w:rPr>
                                  <w:rFonts w:ascii="Cambria Math" w:eastAsia="宋体" w:hAnsi="Cambria Math" w:cs="宋体"/>
                                  <w:sz w:val="28"/>
                                  <w:szCs w:val="28"/>
                                </w:rPr>
                                <m:t>-</m:t>
                              </w:ins>
                            </m:r>
                            <m:r>
                              <w:ins w:id="38" w:author="震 孙" w:date="2023-11-01T17:03:00Z">
                                <w:rPr>
                                  <w:rFonts w:ascii="Cambria Math" w:eastAsia="宋体" w:hAnsi="Cambria Math" w:cs="宋体"/>
                                  <w:sz w:val="28"/>
                                  <w:szCs w:val="28"/>
                                </w:rPr>
                                <m:t>M</m:t>
                              </w:ins>
                            </m:r>
                          </m:e>
                        </m:d>
                      </m:e>
                    </m:func>
                    <m:func>
                      <m:funcPr>
                        <m:ctrlPr>
                          <w:del w:id="39" w:author="震 孙" w:date="2023-11-01T17:03:00Z">
                            <w:rPr>
                              <w:rFonts w:ascii="Cambria Math" w:eastAsia="宋体" w:hAnsi="Cambria Math" w:cs="宋体"/>
                              <w:sz w:val="28"/>
                              <w:szCs w:val="28"/>
                            </w:rPr>
                          </w:del>
                        </m:ctrlPr>
                      </m:funcPr>
                      <m:fName>
                        <m:r>
                          <w:del w:id="40" w:author="震 孙" w:date="2023-11-01T17:03:00Z">
                            <m:rPr>
                              <m:sty m:val="p"/>
                            </m:rPr>
                            <w:rPr>
                              <w:rFonts w:ascii="Cambria Math" w:eastAsia="宋体" w:hAnsi="Cambria Math" w:cs="宋体"/>
                              <w:sz w:val="28"/>
                              <w:szCs w:val="28"/>
                            </w:rPr>
                            <m:t>exp</m:t>
                          </w:del>
                        </m:r>
                        <m:ctrlPr>
                          <w:del w:id="41" w:author="震 孙" w:date="2023-11-01T17:03:00Z">
                            <w:rPr>
                              <w:rFonts w:ascii="Cambria Math" w:eastAsia="宋体" w:hAnsi="Cambria Math" w:cs="宋体"/>
                              <w:i/>
                              <w:sz w:val="28"/>
                              <w:szCs w:val="28"/>
                            </w:rPr>
                          </w:del>
                        </m:ctrlPr>
                      </m:fName>
                      <m:e/>
                    </m:func>
                  </m:e>
                </m:d>
                <m:r>
                  <w:ins w:id="42" w:author="震 孙" w:date="2023-11-01T17:03:00Z"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+</m:t>
                  </w:ins>
                </m:r>
                <m:func>
                  <m:funcPr>
                    <m:ctrlPr>
                      <w:ins w:id="43" w:author="震 孙" w:date="2023-11-01T17:03:00Z">
                        <w:rPr>
                          <w:rFonts w:ascii="Cambria Math" w:eastAsia="宋体" w:hAnsi="Cambria Math" w:cs="宋体"/>
                          <w:i/>
                          <w:sz w:val="28"/>
                          <w:szCs w:val="28"/>
                        </w:rPr>
                      </w:ins>
                    </m:ctrlPr>
                  </m:funcPr>
                  <m:fName>
                    <m:sSub>
                      <m:sSubPr>
                        <m:ctrlPr>
                          <w:ins w:id="44" w:author="震 孙" w:date="2023-11-01T17:03:00Z">
                            <w:rPr>
                              <w:rFonts w:ascii="Cambria Math" w:eastAsia="宋体" w:hAnsi="Cambria Math" w:cs="宋体"/>
                              <w:i/>
                              <w:sz w:val="28"/>
                              <w:szCs w:val="28"/>
                            </w:rPr>
                          </w:ins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sz w:val="28"/>
                            <w:szCs w:val="28"/>
                          </w:rPr>
                          <m:t>log</m:t>
                        </m:r>
                        <m:ctrlPr>
                          <w:ins w:id="45" w:author="震 孙" w:date="2023-11-01T17:03:00Z">
                            <w:rPr>
                              <w:rFonts w:ascii="Cambria Math" w:eastAsia="宋体" w:hAnsi="Cambria Math" w:cs="宋体"/>
                              <w:sz w:val="28"/>
                              <w:szCs w:val="28"/>
                            </w:rPr>
                          </w:ins>
                        </m:ctrlPr>
                      </m:e>
                      <m:sub>
                        <m:r>
                          <w:ins w:id="46" w:author="震 孙" w:date="2023-11-01T17:03:00Z">
                            <w:rPr>
                              <w:rFonts w:ascii="Cambria Math" w:eastAsia="宋体" w:hAnsi="Cambria Math" w:cs="宋体"/>
                              <w:sz w:val="28"/>
                              <w:szCs w:val="28"/>
                            </w:rPr>
                            <m:t>2</m:t>
                          </w:ins>
                        </m:r>
                        <m:ctrlPr>
                          <w:ins w:id="47" w:author="震 孙" w:date="2023-11-01T17:03:00Z">
                            <w:rPr>
                              <w:rFonts w:ascii="Cambria Math" w:eastAsia="宋体" w:hAnsi="Cambria Math" w:cs="宋体"/>
                              <w:sz w:val="28"/>
                              <w:szCs w:val="28"/>
                            </w:rPr>
                          </w:ins>
                        </m:ctrlPr>
                      </m:sub>
                    </m:sSub>
                  </m:fName>
                  <m:e>
                    <m:r>
                      <w:ins w:id="48" w:author="震 孙" w:date="2023-11-01T17:03:00Z">
                        <w:rPr>
                          <w:rFonts w:ascii="Cambria Math" w:eastAsia="宋体" w:hAnsi="Cambria Math" w:cs="宋体"/>
                          <w:sz w:val="28"/>
                          <w:szCs w:val="28"/>
                        </w:rPr>
                        <m:t>sum</m:t>
                      </w:ins>
                    </m:r>
                    <m:d>
                      <m:dPr>
                        <m:ctrlPr>
                          <w:ins w:id="49" w:author="震 孙" w:date="2023-11-01T17:03:00Z">
                            <w:rPr>
                              <w:rFonts w:ascii="Cambria Math" w:eastAsia="宋体" w:hAnsi="Cambria Math" w:cs="宋体"/>
                              <w:i/>
                              <w:sz w:val="28"/>
                              <w:szCs w:val="28"/>
                            </w:rPr>
                          </w:ins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="宋体" w:hAnsi="Cambria Math" w:cs="宋体"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宋体"/>
                                <w:sz w:val="28"/>
                                <w:szCs w:val="28"/>
                              </w:rPr>
                              <m:t>exp</m:t>
                            </m: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 w:val="28"/>
                                <w:szCs w:val="28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ins w:id="50" w:author="震 孙" w:date="2023-11-01T17:03:00Z">
                                    <w:rPr>
                                      <w:rFonts w:ascii="Cambria Math" w:eastAsia="宋体" w:hAnsi="Cambria Math" w:cs="宋体"/>
                                      <w:i/>
                                      <w:sz w:val="28"/>
                                      <w:szCs w:val="28"/>
                                    </w:rPr>
                                  </w:ins>
                                </m:ctrlPr>
                              </m:dPr>
                              <m:e>
                                <m:r>
                                  <w:ins w:id="51" w:author="震 孙" w:date="2023-11-01T17:03:00Z">
                                    <w:rPr>
                                      <w:rFonts w:ascii="Cambria Math" w:eastAsia="宋体" w:hAnsi="Cambria Math" w:cs="宋体"/>
                                      <w:sz w:val="28"/>
                                      <w:szCs w:val="28"/>
                                    </w:rPr>
                                    <m:t>M</m:t>
                                  </w:ins>
                                </m:r>
                              </m:e>
                            </m:d>
                          </m:e>
                        </m:func>
                      </m:e>
                    </m:d>
                    <m:r>
                      <w:ins w:id="52" w:author="震 孙" w:date="2023-11-01T17:03:00Z">
                        <w:rPr>
                          <w:rFonts w:ascii="Cambria Math" w:eastAsia="宋体" w:hAnsi="Cambria Math" w:cs="宋体"/>
                          <w:sz w:val="28"/>
                          <w:szCs w:val="28"/>
                        </w:rPr>
                        <m:t>=</m:t>
                      </w:ins>
                    </m:r>
                    <m:func>
                      <m:funcPr>
                        <m:ctrlPr>
                          <w:ins w:id="53" w:author="震 孙" w:date="2023-11-01T17:04:00Z">
                            <w:rPr>
                              <w:rFonts w:ascii="Cambria Math" w:eastAsia="宋体" w:hAnsi="Cambria Math" w:cs="宋体"/>
                              <w:i/>
                              <w:sz w:val="28"/>
                              <w:szCs w:val="28"/>
                            </w:rPr>
                          </w:ins>
                        </m:ctrlPr>
                      </m:funcPr>
                      <m:fName>
                        <m:sSub>
                          <m:sSubPr>
                            <m:ctrlPr>
                              <w:ins w:id="54" w:author="震 孙" w:date="2023-11-01T17:04:00Z">
                                <w:rPr>
                                  <w:rFonts w:ascii="Cambria Math" w:eastAsia="宋体" w:hAnsi="Cambria Math" w:cs="宋体"/>
                                  <w:i/>
                                  <w:sz w:val="28"/>
                                  <w:szCs w:val="28"/>
                                </w:rPr>
                              </w:ins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宋体"/>
                                <w:sz w:val="28"/>
                                <w:szCs w:val="28"/>
                              </w:rPr>
                              <m:t>log</m:t>
                            </m:r>
                            <m:ctrlPr>
                              <w:ins w:id="55" w:author="震 孙" w:date="2023-11-01T17:04:00Z">
                                <w:rPr>
                                  <w:rFonts w:ascii="Cambria Math" w:eastAsia="宋体" w:hAnsi="Cambria Math" w:cs="宋体"/>
                                  <w:sz w:val="28"/>
                                  <w:szCs w:val="28"/>
                                </w:rPr>
                              </w:ins>
                            </m:ctrlPr>
                          </m:e>
                          <m:sub>
                            <m:r>
                              <w:ins w:id="56" w:author="震 孙" w:date="2023-11-01T17:04:00Z">
                                <w:rPr>
                                  <w:rFonts w:ascii="Cambria Math" w:eastAsia="宋体" w:hAnsi="Cambria Math" w:cs="宋体"/>
                                  <w:sz w:val="28"/>
                                  <w:szCs w:val="28"/>
                                </w:rPr>
                                <m:t>2</m:t>
                              </w:ins>
                            </m:r>
                            <m:ctrlPr>
                              <w:ins w:id="57" w:author="震 孙" w:date="2023-11-01T17:04:00Z">
                                <w:rPr>
                                  <w:rFonts w:ascii="Cambria Math" w:eastAsia="宋体" w:hAnsi="Cambria Math" w:cs="宋体"/>
                                  <w:sz w:val="28"/>
                                  <w:szCs w:val="28"/>
                                </w:rPr>
                              </w:ins>
                            </m:ctrlPr>
                          </m:sub>
                        </m:sSub>
                      </m:fName>
                      <m:e>
                        <m:r>
                          <w:ins w:id="58" w:author="震 孙" w:date="2023-11-01T17:04:00Z">
                            <w:rPr>
                              <w:rFonts w:ascii="Cambria Math" w:eastAsia="宋体" w:hAnsi="Cambria Math" w:cs="宋体"/>
                              <w:sz w:val="28"/>
                              <w:szCs w:val="28"/>
                            </w:rPr>
                            <m:t>sum</m:t>
                          </w:ins>
                        </m:r>
                        <m:d>
                          <m:dPr>
                            <m:ctrlPr>
                              <w:ins w:id="59" w:author="震 孙" w:date="2023-11-01T17:04:00Z">
                                <w:rPr>
                                  <w:rFonts w:ascii="Cambria Math" w:eastAsia="宋体" w:hAnsi="Cambria Math" w:cs="宋体"/>
                                  <w:i/>
                                  <w:sz w:val="28"/>
                                  <w:szCs w:val="28"/>
                                </w:rPr>
                              </w:ins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="宋体" w:hAnsi="Cambria Math" w:cs="宋体"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宋体"/>
                                    <w:sz w:val="28"/>
                                    <w:szCs w:val="28"/>
                                  </w:rPr>
                                  <m:t>exp</m:t>
                                </m: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ins w:id="60" w:author="震 孙" w:date="2023-11-01T17:04:00Z">
                                        <w:rPr>
                                          <w:rFonts w:ascii="Cambria Math" w:eastAsia="宋体" w:hAnsi="Cambria Math" w:cs="宋体"/>
                                          <w:i/>
                                          <w:sz w:val="28"/>
                                          <w:szCs w:val="28"/>
                                        </w:rPr>
                                      </w:ins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ins w:id="61" w:author="震 孙" w:date="2023-11-01T17:04:00Z">
                                            <w:rPr>
                                              <w:rFonts w:ascii="Cambria Math" w:eastAsia="宋体" w:hAnsi="Cambria Math" w:cs="宋体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w:ins>
                                        </m:ctrlPr>
                                      </m:sSubPr>
                                      <m:e>
                                        <m:r>
                                          <w:ins w:id="62" w:author="震 孙" w:date="2023-11-01T17:04:00Z">
                                            <w:rPr>
                                              <w:rFonts w:ascii="Cambria Math" w:eastAsia="宋体" w:hAnsi="Cambria Math" w:cs="宋体"/>
                                              <w:sz w:val="28"/>
                                              <w:szCs w:val="28"/>
                                            </w:rPr>
                                            <m:t>a</m:t>
                                          </w:ins>
                                        </m:r>
                                      </m:e>
                                      <m:sub>
                                        <m:r>
                                          <w:ins w:id="63" w:author="震 孙" w:date="2023-11-01T17:04:00Z">
                                            <w:rPr>
                                              <w:rFonts w:ascii="Cambria Math" w:eastAsia="宋体" w:hAnsi="Cambria Math" w:cs="宋体"/>
                                              <w:sz w:val="28"/>
                                              <w:szCs w:val="28"/>
                                            </w:rPr>
                                            <m:t>i:n</m:t>
                                          </w:ins>
                                        </m:r>
                                      </m:sub>
                                    </m:sSub>
                                    <m:r>
                                      <w:ins w:id="64" w:author="震 孙" w:date="2023-11-01T17:04:00Z">
                                        <w:rPr>
                                          <w:rFonts w:ascii="Cambria Math" w:eastAsia="宋体" w:hAnsi="Cambria Math" w:cs="宋体"/>
                                          <w:sz w:val="28"/>
                                          <w:szCs w:val="28"/>
                                        </w:rPr>
                                        <m:t>-M</m:t>
                                      </w:ins>
                                    </m:r>
                                  </m:e>
                                </m:d>
                              </m:e>
                            </m:func>
                          </m:e>
                        </m:d>
                        <m:r>
                          <w:ins w:id="65" w:author="震 孙" w:date="2023-11-01T17:04:00Z">
                            <w:rPr>
                              <w:rFonts w:ascii="Cambria Math" w:eastAsia="宋体" w:hAnsi="Cambria Math" w:cs="宋体"/>
                              <w:sz w:val="28"/>
                              <w:szCs w:val="28"/>
                            </w:rPr>
                            <m:t>+M</m:t>
                          </w:ins>
                        </m:r>
                      </m:e>
                    </m:func>
                    <m:r>
                      <w:ins w:id="66" w:author="震 孙" w:date="2023-11-01T17:03:00Z">
                        <w:rPr>
                          <w:rFonts w:ascii="Cambria Math" w:eastAsia="宋体" w:hAnsi="Cambria Math" w:cs="宋体"/>
                          <w:sz w:val="28"/>
                          <w:szCs w:val="28"/>
                        </w:rPr>
                        <m:t xml:space="preserve"> </m:t>
                      </w:ins>
                    </m:r>
                  </m:e>
                </m:func>
              </m:e>
            </m:func>
          </m:e>
        </m:func>
        <m:r>
          <w:del w:id="67" w:author="震 孙" w:date="2023-11-01T17:01:00Z">
            <m:rPr>
              <m:sty m:val="p"/>
            </m:rPr>
            <w:rPr>
              <w:rFonts w:ascii="Cambria Math" w:eastAsia="宋体" w:hAnsi="Cambria Math" w:cs="宋体"/>
              <w:sz w:val="28"/>
              <w:szCs w:val="28"/>
            </w:rPr>
            <m:t>log⁡</m:t>
          </w:del>
        </m:r>
        <m:r>
          <w:del w:id="68" w:author="震 孙" w:date="2023-11-01T17:00:00Z">
            <m:rPr>
              <m:sty m:val="p"/>
            </m:rPr>
            <w:rPr>
              <w:rFonts w:ascii="Cambria Math" w:eastAsia="宋体" w:hAnsi="Cambria Math" w:cs="宋体"/>
              <w:sz w:val="28"/>
              <w:szCs w:val="28"/>
            </w:rPr>
            <m:t>log⁡</m:t>
          </w:del>
        </m:r>
        <m:func>
          <m:funcPr>
            <m:ctrlPr>
              <w:del w:id="69" w:author="震 孙" w:date="2023-11-01T17:00:00Z">
                <w:rPr>
                  <w:rFonts w:ascii="Cambria Math" w:eastAsia="宋体" w:hAnsi="Cambria Math" w:cs="宋体"/>
                  <w:sz w:val="28"/>
                  <w:szCs w:val="28"/>
                </w:rPr>
              </w:del>
            </m:ctrlPr>
          </m:funcPr>
          <m:fName/>
          <m:e>
            <m:ctrlPr>
              <w:del w:id="70" w:author="震 孙" w:date="2023-11-01T17:00:00Z">
                <w:rPr>
                  <w:rFonts w:ascii="Cambria Math" w:eastAsia="宋体" w:hAnsi="Cambria Math" w:cs="宋体"/>
                  <w:i/>
                  <w:sz w:val="28"/>
                  <w:szCs w:val="28"/>
                </w:rPr>
              </w:del>
            </m:ctrlPr>
          </m:e>
        </m:func>
        <m:func>
          <m:funcPr>
            <m:ctrlPr>
              <w:del w:id="71" w:author="震 孙" w:date="2023-11-01T16:59:00Z">
                <w:rPr>
                  <w:rFonts w:ascii="Cambria Math" w:eastAsia="宋体" w:hAnsi="Cambria Math" w:cs="宋体"/>
                  <w:sz w:val="28"/>
                  <w:szCs w:val="28"/>
                </w:rPr>
              </w:del>
            </m:ctrlPr>
          </m:funcPr>
          <m:fName>
            <m:r>
              <w:del w:id="72" w:author="震 孙" w:date="2023-11-01T16:59:00Z">
                <m:rPr>
                  <m:sty m:val="p"/>
                </m:rPr>
                <w:rPr>
                  <w:rFonts w:ascii="Cambria Math" w:eastAsia="宋体" w:hAnsi="Cambria Math" w:cs="宋体"/>
                  <w:sz w:val="28"/>
                  <w:szCs w:val="28"/>
                </w:rPr>
                <m:t>log</m:t>
              </w:del>
            </m:r>
          </m:fName>
          <m:e/>
        </m:func>
      </m:oMath>
    </w:p>
    <w:p w14:paraId="022C5337" w14:textId="77777777" w:rsidR="0074281E" w:rsidRDefault="0074281E">
      <w:pPr>
        <w:rPr>
          <w:ins w:id="73" w:author="震 孙" w:date="2023-11-01T17:05:00Z"/>
          <w:rFonts w:ascii="宋体" w:eastAsia="宋体" w:hAnsi="宋体" w:cs="宋体"/>
          <w:sz w:val="28"/>
          <w:szCs w:val="28"/>
        </w:rPr>
      </w:pPr>
    </w:p>
    <w:p w14:paraId="01352C66" w14:textId="6DB04DB6" w:rsidR="0074281E" w:rsidRPr="003B270C" w:rsidRDefault="0074281E">
      <w:pPr>
        <w:rPr>
          <w:ins w:id="74" w:author="震 孙" w:date="2023-11-01T16:59:00Z"/>
          <w:rFonts w:ascii="宋体" w:eastAsia="宋体" w:hAnsi="宋体" w:cs="宋体"/>
          <w:sz w:val="28"/>
          <w:szCs w:val="28"/>
          <w:rPrChange w:id="75" w:author="震 孙" w:date="2023-11-01T17:07:00Z">
            <w:rPr>
              <w:ins w:id="76" w:author="震 孙" w:date="2023-11-01T16:59:00Z"/>
              <w:rFonts w:ascii="Cambria Math" w:eastAsia="宋体" w:hAnsi="Cambria Math" w:cs="宋体"/>
              <w:i/>
              <w:sz w:val="28"/>
              <w:szCs w:val="28"/>
            </w:rPr>
          </w:rPrChange>
        </w:rPr>
      </w:pPr>
      <w:ins w:id="77" w:author="震 孙" w:date="2023-11-01T17:05:00Z">
        <w:r>
          <w:rPr>
            <w:rFonts w:ascii="宋体" w:eastAsia="宋体" w:hAnsi="宋体" w:cs="宋体" w:hint="eastAsia"/>
            <w:sz w:val="28"/>
            <w:szCs w:val="28"/>
          </w:rPr>
          <w:t>当向量a中</w:t>
        </w:r>
      </w:ins>
      <w:ins w:id="78" w:author="震 孙" w:date="2023-11-01T17:06:00Z">
        <w:r>
          <w:rPr>
            <w:rFonts w:ascii="宋体" w:eastAsia="宋体" w:hAnsi="宋体" w:cs="宋体" w:hint="eastAsia"/>
            <w:sz w:val="28"/>
            <w:szCs w:val="28"/>
          </w:rPr>
          <w:t>有很大的数值时，a</w:t>
        </w:r>
        <w:r>
          <w:rPr>
            <w:rFonts w:ascii="宋体" w:eastAsia="宋体" w:hAnsi="宋体" w:cs="宋体"/>
            <w:sz w:val="28"/>
            <w:szCs w:val="28"/>
          </w:rPr>
          <w:t>i-</w:t>
        </w:r>
        <w:r>
          <w:rPr>
            <w:rFonts w:ascii="宋体" w:eastAsia="宋体" w:hAnsi="宋体" w:cs="宋体" w:hint="eastAsia"/>
            <w:sz w:val="28"/>
            <w:szCs w:val="28"/>
          </w:rPr>
          <w:t>M的值</w:t>
        </w:r>
        <w:r w:rsidR="003B270C">
          <w:rPr>
            <w:rFonts w:ascii="宋体" w:eastAsia="宋体" w:hAnsi="宋体" w:cs="宋体" w:hint="eastAsia"/>
            <w:sz w:val="28"/>
            <w:szCs w:val="28"/>
          </w:rPr>
          <w:t>最大为0，所以不会发生over</w:t>
        </w:r>
        <w:r w:rsidR="003B270C">
          <w:rPr>
            <w:rFonts w:ascii="宋体" w:eastAsia="宋体" w:hAnsi="宋体" w:cs="宋体"/>
            <w:sz w:val="28"/>
            <w:szCs w:val="28"/>
          </w:rPr>
          <w:t>flows</w:t>
        </w:r>
        <w:r w:rsidR="003B270C">
          <w:rPr>
            <w:rFonts w:ascii="宋体" w:eastAsia="宋体" w:hAnsi="宋体" w:cs="宋体" w:hint="eastAsia"/>
            <w:sz w:val="28"/>
            <w:szCs w:val="28"/>
          </w:rPr>
          <w:t>，当向量a中</w:t>
        </w:r>
      </w:ins>
      <w:ins w:id="79" w:author="震 孙" w:date="2023-11-01T17:07:00Z">
        <w:r w:rsidR="003B270C">
          <w:rPr>
            <w:rFonts w:ascii="宋体" w:eastAsia="宋体" w:hAnsi="宋体" w:cs="宋体" w:hint="eastAsia"/>
            <w:sz w:val="28"/>
            <w:szCs w:val="28"/>
          </w:rPr>
          <w:t>数字都是很小的负数时，令M</w:t>
        </w:r>
        <w:r w:rsidR="003B270C">
          <w:rPr>
            <w:rFonts w:ascii="宋体" w:eastAsia="宋体" w:hAnsi="宋体" w:cs="宋体"/>
            <w:sz w:val="28"/>
            <w:szCs w:val="28"/>
          </w:rPr>
          <w:t>=</w:t>
        </w:r>
        <w:r w:rsidR="003B270C">
          <w:rPr>
            <w:rFonts w:ascii="宋体" w:eastAsia="宋体" w:hAnsi="宋体" w:cs="宋体" w:hint="eastAsia"/>
            <w:sz w:val="28"/>
            <w:szCs w:val="28"/>
          </w:rPr>
          <w:t>a</w:t>
        </w:r>
        <w:r w:rsidR="003B270C">
          <w:rPr>
            <w:rFonts w:ascii="宋体" w:eastAsia="宋体" w:hAnsi="宋体" w:cs="宋体"/>
            <w:sz w:val="28"/>
            <w:szCs w:val="28"/>
          </w:rPr>
          <w:t xml:space="preserve">j, </w:t>
        </w:r>
        <w:r w:rsidR="003B270C">
          <w:rPr>
            <w:rFonts w:ascii="宋体" w:eastAsia="宋体" w:hAnsi="宋体" w:cs="宋体" w:hint="eastAsia"/>
            <w:sz w:val="28"/>
            <w:szCs w:val="28"/>
          </w:rPr>
          <w:t>那么exp</w:t>
        </w:r>
        <w:r w:rsidR="003B270C">
          <w:rPr>
            <w:rFonts w:ascii="宋体" w:eastAsia="宋体" w:hAnsi="宋体" w:cs="宋体"/>
            <w:sz w:val="28"/>
            <w:szCs w:val="28"/>
          </w:rPr>
          <w:t>(aj-M)=1,</w:t>
        </w:r>
        <w:r w:rsidR="003B270C">
          <w:rPr>
            <w:rFonts w:ascii="宋体" w:eastAsia="宋体" w:hAnsi="宋体" w:cs="宋体" w:hint="eastAsia"/>
            <w:sz w:val="28"/>
            <w:szCs w:val="28"/>
          </w:rPr>
          <w:t>所以log时不会under</w:t>
        </w:r>
        <w:r w:rsidR="003B270C">
          <w:rPr>
            <w:rFonts w:ascii="宋体" w:eastAsia="宋体" w:hAnsi="宋体" w:cs="宋体"/>
            <w:sz w:val="28"/>
            <w:szCs w:val="28"/>
          </w:rPr>
          <w:t>flow</w:t>
        </w:r>
        <w:r w:rsidR="003B270C">
          <w:rPr>
            <w:rFonts w:ascii="宋体" w:eastAsia="宋体" w:hAnsi="宋体" w:cs="宋体" w:hint="eastAsia"/>
            <w:sz w:val="28"/>
            <w:szCs w:val="28"/>
          </w:rPr>
          <w:t>。因此该计算方法是可以得到精确的结果的。</w:t>
        </w:r>
      </w:ins>
    </w:p>
    <w:p w14:paraId="595EEDD4" w14:textId="77777777" w:rsidR="0074281E" w:rsidRPr="0074281E" w:rsidRDefault="0074281E">
      <w:pPr>
        <w:rPr>
          <w:ins w:id="80" w:author="震 孙" w:date="2023-11-01T16:58:00Z"/>
          <w:rFonts w:ascii="宋体" w:eastAsia="宋体" w:hAnsi="宋体" w:cs="宋体"/>
          <w:sz w:val="28"/>
          <w:szCs w:val="28"/>
          <w:rPrChange w:id="81" w:author="震 孙" w:date="2023-11-01T16:59:00Z">
            <w:rPr>
              <w:ins w:id="82" w:author="震 孙" w:date="2023-11-01T16:58:00Z"/>
              <w:rFonts w:ascii="Cambria Math" w:eastAsia="宋体" w:hAnsi="Cambria Math" w:cs="宋体"/>
              <w:i/>
              <w:sz w:val="28"/>
              <w:szCs w:val="28"/>
            </w:rPr>
          </w:rPrChange>
        </w:rPr>
      </w:pPr>
    </w:p>
    <w:p w14:paraId="597CB51E" w14:textId="77777777" w:rsidR="0074281E" w:rsidRPr="0074281E" w:rsidRDefault="0074281E">
      <w:pPr>
        <w:rPr>
          <w:rFonts w:ascii="宋体" w:eastAsia="宋体" w:hAnsi="宋体" w:cs="宋体"/>
          <w:sz w:val="28"/>
          <w:szCs w:val="28"/>
          <w:rPrChange w:id="83" w:author="震 孙" w:date="2023-11-01T16:58:00Z">
            <w:rPr>
              <w:sz w:val="28"/>
              <w:szCs w:val="28"/>
            </w:rPr>
          </w:rPrChange>
        </w:rPr>
      </w:pPr>
    </w:p>
    <w:p w14:paraId="76A84C73" w14:textId="77777777" w:rsidR="00521C81" w:rsidRPr="00A67E7A" w:rsidDel="00FC54B1" w:rsidRDefault="00521C81">
      <w:pPr>
        <w:rPr>
          <w:del w:id="84" w:author="震 孙" w:date="2023-11-01T17:43:00Z"/>
          <w:sz w:val="28"/>
          <w:szCs w:val="28"/>
        </w:rPr>
      </w:pPr>
    </w:p>
    <w:p w14:paraId="4C7B3C75" w14:textId="632FA624" w:rsidR="00521C81" w:rsidRPr="00A67E7A" w:rsidDel="00FC54B1" w:rsidRDefault="00521C81">
      <w:pPr>
        <w:rPr>
          <w:del w:id="85" w:author="震 孙" w:date="2023-11-01T17:43:00Z"/>
          <w:sz w:val="28"/>
          <w:szCs w:val="28"/>
        </w:rPr>
      </w:pPr>
    </w:p>
    <w:p w14:paraId="6DB59B47" w14:textId="34F80DEC" w:rsidR="00521C81" w:rsidRPr="00A67E7A" w:rsidDel="00FC54B1" w:rsidRDefault="00521C81">
      <w:pPr>
        <w:rPr>
          <w:del w:id="86" w:author="震 孙" w:date="2023-11-01T17:43:00Z"/>
          <w:sz w:val="28"/>
          <w:szCs w:val="28"/>
        </w:rPr>
      </w:pPr>
    </w:p>
    <w:p w14:paraId="2B3ADD9E" w14:textId="0C54C9CC" w:rsidR="00DA27EC" w:rsidRPr="00FC54B1" w:rsidDel="00FC54B1" w:rsidRDefault="00DA27EC">
      <w:pPr>
        <w:rPr>
          <w:del w:id="87" w:author="震 孙" w:date="2023-11-01T17:43:00Z"/>
          <w:sz w:val="28"/>
          <w:szCs w:val="28"/>
        </w:rPr>
      </w:pPr>
    </w:p>
    <w:p w14:paraId="2BCE50F5" w14:textId="4348BBC8" w:rsidR="00DA27EC" w:rsidRPr="00FC54B1" w:rsidRDefault="00DA27EC">
      <w:pPr>
        <w:rPr>
          <w:rFonts w:eastAsiaTheme="minorEastAsia"/>
          <w:sz w:val="28"/>
          <w:szCs w:val="28"/>
          <w:rPrChange w:id="88" w:author="震 孙" w:date="2023-11-01T17:43:00Z">
            <w:rPr>
              <w:sz w:val="28"/>
              <w:szCs w:val="28"/>
            </w:rPr>
          </w:rPrChange>
        </w:rPr>
      </w:pPr>
    </w:p>
    <w:p w14:paraId="366DF781" w14:textId="0C0D8671" w:rsidR="00B00616" w:rsidRPr="00A67E7A" w:rsidRDefault="00AB3A7F" w:rsidP="00B00616">
      <w:pPr>
        <w:rPr>
          <w:sz w:val="28"/>
          <w:szCs w:val="28"/>
        </w:rPr>
      </w:pPr>
      <w:r>
        <w:rPr>
          <w:sz w:val="28"/>
          <w:szCs w:val="28"/>
        </w:rPr>
        <w:lastRenderedPageBreak/>
        <w:t>2</w:t>
      </w:r>
      <w:r w:rsidR="00F40AFC" w:rsidRPr="00A67E7A">
        <w:rPr>
          <w:rFonts w:eastAsia="宋体" w:hint="eastAsia"/>
          <w:sz w:val="28"/>
          <w:szCs w:val="28"/>
        </w:rPr>
        <w:t>，</w:t>
      </w:r>
      <w:r w:rsidR="00B00616" w:rsidRPr="00A67E7A">
        <w:rPr>
          <w:rFonts w:ascii="宋体" w:eastAsia="宋体" w:hAnsi="宋体" w:cs="宋体" w:hint="eastAsia"/>
          <w:sz w:val="28"/>
          <w:szCs w:val="28"/>
        </w:rPr>
        <w:t>假设你构建了一个</w:t>
      </w:r>
      <w:r w:rsidR="00B00616" w:rsidRPr="00A67E7A">
        <w:rPr>
          <w:sz w:val="28"/>
          <w:szCs w:val="28"/>
        </w:rPr>
        <w:t>CNN</w:t>
      </w:r>
      <w:r w:rsidR="00B00616" w:rsidRPr="00A67E7A">
        <w:rPr>
          <w:rFonts w:ascii="宋体" w:eastAsia="宋体" w:hAnsi="宋体" w:cs="宋体" w:hint="eastAsia"/>
          <w:sz w:val="28"/>
          <w:szCs w:val="28"/>
        </w:rPr>
        <w:t>模型，里面主要用到</w:t>
      </w:r>
      <w:r w:rsidR="00B00616" w:rsidRPr="00A67E7A">
        <w:rPr>
          <w:sz w:val="28"/>
          <w:szCs w:val="28"/>
        </w:rPr>
        <w:t>CONV</w:t>
      </w:r>
      <w:r w:rsidR="00B00616" w:rsidRPr="00A67E7A">
        <w:rPr>
          <w:rFonts w:ascii="宋体" w:eastAsia="宋体" w:hAnsi="宋体" w:cs="宋体" w:hint="eastAsia"/>
          <w:sz w:val="28"/>
          <w:szCs w:val="28"/>
        </w:rPr>
        <w:t>和</w:t>
      </w:r>
      <w:r w:rsidR="00B00616" w:rsidRPr="00A67E7A">
        <w:rPr>
          <w:sz w:val="28"/>
          <w:szCs w:val="28"/>
        </w:rPr>
        <w:t>POOL</w:t>
      </w:r>
      <w:r w:rsidR="00B00616" w:rsidRPr="00A67E7A">
        <w:rPr>
          <w:rFonts w:ascii="宋体" w:eastAsia="宋体" w:hAnsi="宋体" w:cs="宋体" w:hint="eastAsia"/>
          <w:sz w:val="28"/>
          <w:szCs w:val="28"/>
        </w:rPr>
        <w:t>操作，具体的操作注释如下：</w:t>
      </w:r>
    </w:p>
    <w:p w14:paraId="7DD629CD" w14:textId="6C79A737" w:rsidR="00B00616" w:rsidRPr="00A67E7A" w:rsidRDefault="00B00616" w:rsidP="00B00616">
      <w:pPr>
        <w:rPr>
          <w:sz w:val="28"/>
          <w:szCs w:val="28"/>
        </w:rPr>
      </w:pPr>
      <w:r w:rsidRPr="00A67E7A">
        <w:rPr>
          <w:sz w:val="28"/>
          <w:szCs w:val="28"/>
        </w:rPr>
        <w:t xml:space="preserve">• CONV-K-N </w:t>
      </w:r>
      <w:r w:rsidRPr="00A67E7A">
        <w:rPr>
          <w:rFonts w:ascii="宋体" w:eastAsia="宋体" w:hAnsi="宋体" w:cs="宋体" w:hint="eastAsia"/>
          <w:sz w:val="28"/>
          <w:szCs w:val="28"/>
        </w:rPr>
        <w:t>表示</w:t>
      </w:r>
      <w:r w:rsidRPr="00A67E7A">
        <w:rPr>
          <w:sz w:val="28"/>
          <w:szCs w:val="28"/>
        </w:rPr>
        <w:t>CONV layer</w:t>
      </w:r>
      <w:r w:rsidRPr="00A67E7A">
        <w:rPr>
          <w:rFonts w:ascii="宋体" w:eastAsia="宋体" w:hAnsi="宋体" w:cs="宋体" w:hint="eastAsia"/>
          <w:sz w:val="28"/>
          <w:szCs w:val="28"/>
        </w:rPr>
        <w:t>含</w:t>
      </w:r>
      <w:r w:rsidRPr="00A67E7A">
        <w:rPr>
          <w:sz w:val="28"/>
          <w:szCs w:val="28"/>
        </w:rPr>
        <w:t>N</w:t>
      </w:r>
      <w:r w:rsidRPr="00A67E7A">
        <w:rPr>
          <w:rFonts w:ascii="宋体" w:eastAsia="宋体" w:hAnsi="宋体" w:cs="宋体" w:hint="eastAsia"/>
          <w:sz w:val="28"/>
          <w:szCs w:val="28"/>
        </w:rPr>
        <w:t>个</w:t>
      </w:r>
      <w:r w:rsidRPr="00A67E7A">
        <w:rPr>
          <w:sz w:val="28"/>
          <w:szCs w:val="28"/>
        </w:rPr>
        <w:t xml:space="preserve">K×K </w:t>
      </w:r>
      <w:r w:rsidRPr="00A67E7A">
        <w:rPr>
          <w:rFonts w:ascii="宋体" w:eastAsia="宋体" w:hAnsi="宋体" w:cs="宋体" w:hint="eastAsia"/>
          <w:sz w:val="28"/>
          <w:szCs w:val="28"/>
        </w:rPr>
        <w:t>的</w:t>
      </w:r>
      <w:r w:rsidRPr="00A67E7A">
        <w:rPr>
          <w:sz w:val="28"/>
          <w:szCs w:val="28"/>
        </w:rPr>
        <w:t>filters</w:t>
      </w:r>
      <w:r w:rsidRPr="00A67E7A">
        <w:rPr>
          <w:rFonts w:ascii="宋体" w:eastAsia="宋体" w:hAnsi="宋体" w:cs="宋体" w:hint="eastAsia"/>
          <w:sz w:val="28"/>
          <w:szCs w:val="28"/>
        </w:rPr>
        <w:t>，</w:t>
      </w:r>
      <w:r w:rsidRPr="00A67E7A">
        <w:rPr>
          <w:sz w:val="28"/>
          <w:szCs w:val="28"/>
        </w:rPr>
        <w:t>Padding 0, Stride 1</w:t>
      </w:r>
    </w:p>
    <w:p w14:paraId="6E399445" w14:textId="056E4C91" w:rsidR="00B00616" w:rsidRPr="00A67E7A" w:rsidRDefault="00B00616" w:rsidP="00B00616">
      <w:pPr>
        <w:rPr>
          <w:sz w:val="28"/>
          <w:szCs w:val="28"/>
        </w:rPr>
      </w:pPr>
      <w:r w:rsidRPr="00A67E7A">
        <w:rPr>
          <w:sz w:val="28"/>
          <w:szCs w:val="28"/>
        </w:rPr>
        <w:t xml:space="preserve">• POOL-K </w:t>
      </w:r>
      <w:r w:rsidRPr="00A67E7A">
        <w:rPr>
          <w:rFonts w:ascii="宋体" w:eastAsia="宋体" w:hAnsi="宋体" w:cs="宋体" w:hint="eastAsia"/>
          <w:sz w:val="28"/>
          <w:szCs w:val="28"/>
        </w:rPr>
        <w:t>表示</w:t>
      </w:r>
      <w:r w:rsidRPr="00A67E7A">
        <w:rPr>
          <w:sz w:val="28"/>
          <w:szCs w:val="28"/>
        </w:rPr>
        <w:t xml:space="preserve"> K × K pooling layer, Stride K, Padding 0</w:t>
      </w:r>
    </w:p>
    <w:p w14:paraId="163D3278" w14:textId="4E168DF9" w:rsidR="00B00616" w:rsidRPr="00A67E7A" w:rsidRDefault="00B00616" w:rsidP="00B00616">
      <w:pPr>
        <w:rPr>
          <w:sz w:val="28"/>
          <w:szCs w:val="28"/>
        </w:rPr>
      </w:pPr>
      <w:r w:rsidRPr="00A67E7A">
        <w:rPr>
          <w:sz w:val="28"/>
          <w:szCs w:val="28"/>
        </w:rPr>
        <w:t xml:space="preserve">• FC-N </w:t>
      </w:r>
      <w:r w:rsidR="00BB26A8" w:rsidRPr="00A67E7A">
        <w:rPr>
          <w:rFonts w:ascii="宋体" w:eastAsia="宋体" w:hAnsi="宋体" w:cs="宋体" w:hint="eastAsia"/>
          <w:sz w:val="28"/>
          <w:szCs w:val="28"/>
        </w:rPr>
        <w:t>表示有</w:t>
      </w:r>
      <w:r w:rsidR="00BB26A8" w:rsidRPr="00A67E7A">
        <w:rPr>
          <w:sz w:val="28"/>
          <w:szCs w:val="28"/>
        </w:rPr>
        <w:t xml:space="preserve">N neurons </w:t>
      </w:r>
      <w:r w:rsidR="00BB26A8" w:rsidRPr="00A67E7A">
        <w:rPr>
          <w:rFonts w:ascii="宋体" w:eastAsia="宋体" w:hAnsi="宋体" w:cs="宋体" w:hint="eastAsia"/>
          <w:sz w:val="28"/>
          <w:szCs w:val="28"/>
        </w:rPr>
        <w:t>的</w:t>
      </w:r>
      <w:r w:rsidRPr="00A67E7A">
        <w:rPr>
          <w:sz w:val="28"/>
          <w:szCs w:val="28"/>
        </w:rPr>
        <w:t>fully-connected layer</w:t>
      </w:r>
    </w:p>
    <w:p w14:paraId="5251623F" w14:textId="15464B18" w:rsidR="00067A12" w:rsidRPr="00A67E7A" w:rsidRDefault="00067A12" w:rsidP="00B00616">
      <w:pPr>
        <w:rPr>
          <w:sz w:val="28"/>
          <w:szCs w:val="28"/>
        </w:rPr>
      </w:pPr>
    </w:p>
    <w:p w14:paraId="44BB9768" w14:textId="7B8E17AB" w:rsidR="00067A12" w:rsidRPr="00A67E7A" w:rsidRDefault="00067A12" w:rsidP="00A67E7A">
      <w:pPr>
        <w:pStyle w:val="ab"/>
        <w:numPr>
          <w:ilvl w:val="0"/>
          <w:numId w:val="7"/>
        </w:numPr>
        <w:rPr>
          <w:sz w:val="28"/>
          <w:szCs w:val="28"/>
        </w:rPr>
      </w:pPr>
      <w:r w:rsidRPr="00A67E7A">
        <w:rPr>
          <w:rFonts w:ascii="宋体" w:hAnsi="宋体" w:cs="宋体" w:hint="eastAsia"/>
          <w:sz w:val="28"/>
          <w:szCs w:val="28"/>
        </w:rPr>
        <w:t>请计算下面模型每个</w:t>
      </w:r>
      <w:r w:rsidRPr="00A67E7A">
        <w:rPr>
          <w:sz w:val="28"/>
          <w:szCs w:val="28"/>
        </w:rPr>
        <w:t>layer</w:t>
      </w:r>
      <w:r w:rsidRPr="00A67E7A">
        <w:rPr>
          <w:rFonts w:ascii="宋体" w:hAnsi="宋体" w:cs="宋体" w:hint="eastAsia"/>
          <w:sz w:val="28"/>
          <w:szCs w:val="28"/>
        </w:rPr>
        <w:t>的输出维度，参数数目，和</w:t>
      </w:r>
      <w:r w:rsidRPr="00A67E7A">
        <w:rPr>
          <w:sz w:val="28"/>
          <w:szCs w:val="28"/>
        </w:rPr>
        <w:t>bias</w:t>
      </w:r>
      <w:r w:rsidRPr="00A67E7A">
        <w:rPr>
          <w:rFonts w:ascii="宋体" w:hAnsi="宋体" w:cs="宋体" w:hint="eastAsia"/>
          <w:sz w:val="28"/>
          <w:szCs w:val="28"/>
        </w:rPr>
        <w:t>的数目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67A12" w:rsidRPr="00BA39F0" w14:paraId="1C8F70F0" w14:textId="77777777" w:rsidTr="00067A12">
        <w:tc>
          <w:tcPr>
            <w:tcW w:w="2074" w:type="dxa"/>
          </w:tcPr>
          <w:p w14:paraId="0939E4EB" w14:textId="164C331A" w:rsidR="00067A12" w:rsidRPr="00A67E7A" w:rsidRDefault="00067A12" w:rsidP="00B00616">
            <w:pPr>
              <w:rPr>
                <w:sz w:val="28"/>
                <w:szCs w:val="28"/>
              </w:rPr>
            </w:pPr>
            <w:r w:rsidRPr="00A67E7A">
              <w:rPr>
                <w:sz w:val="28"/>
                <w:szCs w:val="28"/>
              </w:rPr>
              <w:t>Layer</w:t>
            </w:r>
          </w:p>
        </w:tc>
        <w:tc>
          <w:tcPr>
            <w:tcW w:w="2074" w:type="dxa"/>
          </w:tcPr>
          <w:p w14:paraId="0D0FD1BB" w14:textId="44E7B755" w:rsidR="00067A12" w:rsidRPr="00A67E7A" w:rsidRDefault="00F07AF0" w:rsidP="00B006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</w:t>
            </w:r>
            <w:r>
              <w:rPr>
                <w:rFonts w:hint="eastAsia"/>
                <w:sz w:val="28"/>
                <w:szCs w:val="28"/>
              </w:rPr>
              <w:t>ut</w:t>
            </w:r>
            <w:r>
              <w:rPr>
                <w:sz w:val="28"/>
                <w:szCs w:val="28"/>
              </w:rPr>
              <w:t xml:space="preserve">put </w:t>
            </w:r>
            <w:r w:rsidR="00067A12" w:rsidRPr="00A67E7A">
              <w:rPr>
                <w:sz w:val="28"/>
                <w:szCs w:val="28"/>
              </w:rPr>
              <w:t>dimension</w:t>
            </w:r>
            <w:r w:rsidR="006E5DFD">
              <w:rPr>
                <w:sz w:val="28"/>
                <w:szCs w:val="28"/>
              </w:rPr>
              <w:t>s</w:t>
            </w:r>
          </w:p>
        </w:tc>
        <w:tc>
          <w:tcPr>
            <w:tcW w:w="2074" w:type="dxa"/>
          </w:tcPr>
          <w:p w14:paraId="32EDBBEA" w14:textId="10229B43" w:rsidR="00067A12" w:rsidRPr="00A67E7A" w:rsidRDefault="00067A12" w:rsidP="00B00616">
            <w:pPr>
              <w:rPr>
                <w:sz w:val="28"/>
                <w:szCs w:val="28"/>
              </w:rPr>
            </w:pPr>
            <w:r w:rsidRPr="00A67E7A">
              <w:rPr>
                <w:sz w:val="28"/>
                <w:szCs w:val="28"/>
              </w:rPr>
              <w:t>Number of weights</w:t>
            </w:r>
          </w:p>
        </w:tc>
        <w:tc>
          <w:tcPr>
            <w:tcW w:w="2074" w:type="dxa"/>
          </w:tcPr>
          <w:p w14:paraId="654ED6B3" w14:textId="6FDD9F33" w:rsidR="00067A12" w:rsidRPr="00A67E7A" w:rsidRDefault="00067A12" w:rsidP="00B00616">
            <w:pPr>
              <w:rPr>
                <w:sz w:val="28"/>
                <w:szCs w:val="28"/>
              </w:rPr>
            </w:pPr>
            <w:r w:rsidRPr="00A67E7A">
              <w:rPr>
                <w:sz w:val="28"/>
                <w:szCs w:val="28"/>
              </w:rPr>
              <w:t>Number of biases</w:t>
            </w:r>
          </w:p>
        </w:tc>
      </w:tr>
      <w:tr w:rsidR="00067A12" w:rsidRPr="00BA39F0" w14:paraId="09DC17F4" w14:textId="77777777" w:rsidTr="00067A12">
        <w:tc>
          <w:tcPr>
            <w:tcW w:w="2074" w:type="dxa"/>
          </w:tcPr>
          <w:p w14:paraId="45EC6DD8" w14:textId="0312FA7F" w:rsidR="00067A12" w:rsidRPr="00A67E7A" w:rsidRDefault="00067A12" w:rsidP="00B00616">
            <w:pPr>
              <w:rPr>
                <w:sz w:val="28"/>
                <w:szCs w:val="28"/>
              </w:rPr>
            </w:pPr>
            <w:r w:rsidRPr="00A67E7A">
              <w:rPr>
                <w:sz w:val="28"/>
                <w:szCs w:val="28"/>
              </w:rPr>
              <w:t>INPUT</w:t>
            </w:r>
          </w:p>
        </w:tc>
        <w:tc>
          <w:tcPr>
            <w:tcW w:w="2074" w:type="dxa"/>
          </w:tcPr>
          <w:p w14:paraId="1A3EDC53" w14:textId="03C75F37" w:rsidR="00067A12" w:rsidRPr="00A67E7A" w:rsidRDefault="00067A12" w:rsidP="00B00616">
            <w:pPr>
              <w:rPr>
                <w:sz w:val="28"/>
                <w:szCs w:val="28"/>
              </w:rPr>
            </w:pPr>
            <w:r w:rsidRPr="00A67E7A">
              <w:rPr>
                <w:sz w:val="28"/>
                <w:szCs w:val="28"/>
              </w:rPr>
              <w:t>128×128×3</w:t>
            </w:r>
            <w:r w:rsidR="00342129" w:rsidRPr="00A67E7A">
              <w:rPr>
                <w:sz w:val="28"/>
                <w:szCs w:val="28"/>
              </w:rPr>
              <w:t xml:space="preserve"> (3</w:t>
            </w:r>
            <w:r w:rsidR="00342129" w:rsidRPr="00A67E7A">
              <w:rPr>
                <w:rFonts w:ascii="宋体" w:eastAsia="宋体" w:hAnsi="宋体" w:cs="宋体" w:hint="eastAsia"/>
                <w:sz w:val="28"/>
                <w:szCs w:val="28"/>
              </w:rPr>
              <w:t>是</w:t>
            </w:r>
            <w:r w:rsidR="00342129" w:rsidRPr="00A67E7A">
              <w:rPr>
                <w:sz w:val="28"/>
                <w:szCs w:val="28"/>
              </w:rPr>
              <w:t>channel</w:t>
            </w:r>
            <w:r w:rsidR="00342129" w:rsidRPr="00A67E7A">
              <w:rPr>
                <w:rFonts w:ascii="宋体" w:eastAsia="宋体" w:hAnsi="宋体" w:cs="宋体" w:hint="eastAsia"/>
                <w:sz w:val="28"/>
                <w:szCs w:val="28"/>
              </w:rPr>
              <w:t>）</w:t>
            </w:r>
          </w:p>
        </w:tc>
        <w:tc>
          <w:tcPr>
            <w:tcW w:w="2074" w:type="dxa"/>
          </w:tcPr>
          <w:p w14:paraId="7897225B" w14:textId="709A4FE3" w:rsidR="00067A12" w:rsidRPr="00A67E7A" w:rsidRDefault="00067A12" w:rsidP="00B00616">
            <w:pPr>
              <w:rPr>
                <w:sz w:val="28"/>
                <w:szCs w:val="28"/>
              </w:rPr>
            </w:pPr>
            <w:r w:rsidRPr="00A67E7A">
              <w:rPr>
                <w:sz w:val="28"/>
                <w:szCs w:val="28"/>
              </w:rPr>
              <w:t>0</w:t>
            </w:r>
          </w:p>
        </w:tc>
        <w:tc>
          <w:tcPr>
            <w:tcW w:w="2074" w:type="dxa"/>
          </w:tcPr>
          <w:p w14:paraId="590E04D4" w14:textId="40FADF7E" w:rsidR="00067A12" w:rsidRPr="00A67E7A" w:rsidRDefault="00067A12" w:rsidP="00B00616">
            <w:pPr>
              <w:rPr>
                <w:sz w:val="28"/>
                <w:szCs w:val="28"/>
              </w:rPr>
            </w:pPr>
            <w:r w:rsidRPr="00A67E7A">
              <w:rPr>
                <w:sz w:val="28"/>
                <w:szCs w:val="28"/>
              </w:rPr>
              <w:t>0</w:t>
            </w:r>
          </w:p>
        </w:tc>
      </w:tr>
      <w:tr w:rsidR="00067A12" w:rsidRPr="00BA39F0" w14:paraId="42F60364" w14:textId="77777777" w:rsidTr="00067A12">
        <w:tc>
          <w:tcPr>
            <w:tcW w:w="2074" w:type="dxa"/>
          </w:tcPr>
          <w:p w14:paraId="5B8FA46F" w14:textId="3F6754C0" w:rsidR="00067A12" w:rsidRPr="00A67E7A" w:rsidRDefault="00067A12" w:rsidP="00B00616">
            <w:pPr>
              <w:rPr>
                <w:sz w:val="28"/>
                <w:szCs w:val="28"/>
              </w:rPr>
            </w:pPr>
            <w:r w:rsidRPr="00A67E7A">
              <w:rPr>
                <w:sz w:val="28"/>
                <w:szCs w:val="28"/>
              </w:rPr>
              <w:t>CONV-9-32</w:t>
            </w:r>
          </w:p>
        </w:tc>
        <w:tc>
          <w:tcPr>
            <w:tcW w:w="2074" w:type="dxa"/>
          </w:tcPr>
          <w:p w14:paraId="30A42A64" w14:textId="50DFC4BE" w:rsidR="00067A12" w:rsidRPr="0021644A" w:rsidRDefault="0021644A" w:rsidP="00B00616">
            <w:pPr>
              <w:rPr>
                <w:rFonts w:eastAsiaTheme="minorEastAsia"/>
                <w:sz w:val="28"/>
                <w:szCs w:val="28"/>
                <w:rPrChange w:id="89" w:author="震 孙" w:date="2023-11-01T19:41:00Z">
                  <w:rPr>
                    <w:sz w:val="28"/>
                    <w:szCs w:val="28"/>
                  </w:rPr>
                </w:rPrChange>
              </w:rPr>
            </w:pPr>
            <w:ins w:id="90" w:author="震 孙" w:date="2023-11-01T19:41:00Z">
              <w:r>
                <w:rPr>
                  <w:rFonts w:eastAsiaTheme="minorEastAsia" w:hint="eastAsia"/>
                  <w:sz w:val="28"/>
                  <w:szCs w:val="28"/>
                </w:rPr>
                <w:t>3</w:t>
              </w:r>
              <w:r>
                <w:rPr>
                  <w:rFonts w:eastAsiaTheme="minorEastAsia"/>
                  <w:sz w:val="28"/>
                  <w:szCs w:val="28"/>
                </w:rPr>
                <w:t>2</w:t>
              </w:r>
              <w:r w:rsidRPr="0021644A">
                <w:rPr>
                  <w:rFonts w:eastAsiaTheme="minorEastAsia" w:hint="eastAsia"/>
                  <w:sz w:val="28"/>
                  <w:szCs w:val="28"/>
                </w:rPr>
                <w:t>×</w:t>
              </w:r>
              <w:r>
                <w:rPr>
                  <w:rFonts w:eastAsiaTheme="minorEastAsia" w:hint="eastAsia"/>
                  <w:sz w:val="28"/>
                  <w:szCs w:val="28"/>
                </w:rPr>
                <w:t>1</w:t>
              </w:r>
              <w:r>
                <w:rPr>
                  <w:rFonts w:eastAsiaTheme="minorEastAsia"/>
                  <w:sz w:val="28"/>
                  <w:szCs w:val="28"/>
                </w:rPr>
                <w:t>20</w:t>
              </w:r>
              <w:r w:rsidRPr="0021644A">
                <w:rPr>
                  <w:rFonts w:eastAsiaTheme="minorEastAsia" w:hint="eastAsia"/>
                  <w:sz w:val="28"/>
                  <w:szCs w:val="28"/>
                </w:rPr>
                <w:t>×</w:t>
              </w:r>
              <w:r>
                <w:rPr>
                  <w:rFonts w:eastAsiaTheme="minorEastAsia" w:hint="eastAsia"/>
                  <w:sz w:val="28"/>
                  <w:szCs w:val="28"/>
                </w:rPr>
                <w:t>1</w:t>
              </w:r>
              <w:r>
                <w:rPr>
                  <w:rFonts w:eastAsiaTheme="minorEastAsia"/>
                  <w:sz w:val="28"/>
                  <w:szCs w:val="28"/>
                </w:rPr>
                <w:t>20</w:t>
              </w:r>
            </w:ins>
          </w:p>
        </w:tc>
        <w:tc>
          <w:tcPr>
            <w:tcW w:w="2074" w:type="dxa"/>
          </w:tcPr>
          <w:p w14:paraId="24FAFFAB" w14:textId="67BA0397" w:rsidR="00067A12" w:rsidRPr="0021644A" w:rsidRDefault="0021644A" w:rsidP="00B00616">
            <w:pPr>
              <w:rPr>
                <w:rFonts w:eastAsiaTheme="minorEastAsia"/>
                <w:sz w:val="28"/>
                <w:szCs w:val="28"/>
                <w:rPrChange w:id="91" w:author="震 孙" w:date="2023-11-01T19:42:00Z">
                  <w:rPr>
                    <w:sz w:val="28"/>
                    <w:szCs w:val="28"/>
                  </w:rPr>
                </w:rPrChange>
              </w:rPr>
            </w:pPr>
            <w:ins w:id="92" w:author="震 孙" w:date="2023-11-01T19:42:00Z">
              <w:r>
                <w:rPr>
                  <w:rFonts w:eastAsiaTheme="minorEastAsia" w:hint="eastAsia"/>
                  <w:sz w:val="28"/>
                  <w:szCs w:val="28"/>
                </w:rPr>
                <w:t>3</w:t>
              </w:r>
              <w:r>
                <w:rPr>
                  <w:rFonts w:eastAsiaTheme="minorEastAsia"/>
                  <w:sz w:val="28"/>
                  <w:szCs w:val="28"/>
                </w:rPr>
                <w:t>2</w:t>
              </w:r>
              <w:r w:rsidRPr="0021644A">
                <w:rPr>
                  <w:rFonts w:eastAsiaTheme="minorEastAsia" w:hint="eastAsia"/>
                  <w:sz w:val="28"/>
                  <w:szCs w:val="28"/>
                </w:rPr>
                <w:t>×</w:t>
              </w:r>
              <w:r>
                <w:rPr>
                  <w:rFonts w:eastAsiaTheme="minorEastAsia" w:hint="eastAsia"/>
                  <w:sz w:val="28"/>
                  <w:szCs w:val="28"/>
                </w:rPr>
                <w:t>9</w:t>
              </w:r>
              <w:r w:rsidRPr="0021644A">
                <w:rPr>
                  <w:rFonts w:eastAsiaTheme="minorEastAsia" w:hint="eastAsia"/>
                  <w:sz w:val="28"/>
                  <w:szCs w:val="28"/>
                </w:rPr>
                <w:t>×</w:t>
              </w:r>
              <w:r>
                <w:rPr>
                  <w:rFonts w:eastAsiaTheme="minorEastAsia" w:hint="eastAsia"/>
                  <w:sz w:val="28"/>
                  <w:szCs w:val="28"/>
                </w:rPr>
                <w:t>9</w:t>
              </w:r>
              <w:r w:rsidRPr="0021644A">
                <w:rPr>
                  <w:rFonts w:eastAsiaTheme="minorEastAsia" w:hint="eastAsia"/>
                  <w:sz w:val="28"/>
                  <w:szCs w:val="28"/>
                </w:rPr>
                <w:t>×</w:t>
              </w:r>
              <w:r>
                <w:rPr>
                  <w:rFonts w:eastAsiaTheme="minorEastAsia" w:hint="eastAsia"/>
                  <w:sz w:val="28"/>
                  <w:szCs w:val="28"/>
                </w:rPr>
                <w:t>3</w:t>
              </w:r>
            </w:ins>
          </w:p>
        </w:tc>
        <w:tc>
          <w:tcPr>
            <w:tcW w:w="2074" w:type="dxa"/>
          </w:tcPr>
          <w:p w14:paraId="4C2F0595" w14:textId="4EBC4979" w:rsidR="00067A12" w:rsidRPr="0021644A" w:rsidRDefault="0021644A" w:rsidP="00B00616">
            <w:pPr>
              <w:rPr>
                <w:rFonts w:eastAsiaTheme="minorEastAsia"/>
                <w:sz w:val="28"/>
                <w:szCs w:val="28"/>
                <w:rPrChange w:id="93" w:author="震 孙" w:date="2023-11-01T19:42:00Z">
                  <w:rPr>
                    <w:sz w:val="28"/>
                    <w:szCs w:val="28"/>
                  </w:rPr>
                </w:rPrChange>
              </w:rPr>
            </w:pPr>
            <w:ins w:id="94" w:author="震 孙" w:date="2023-11-01T19:42:00Z">
              <w:r>
                <w:rPr>
                  <w:rFonts w:eastAsiaTheme="minorEastAsia" w:hint="eastAsia"/>
                  <w:sz w:val="28"/>
                  <w:szCs w:val="28"/>
                </w:rPr>
                <w:t>3</w:t>
              </w:r>
              <w:r>
                <w:rPr>
                  <w:rFonts w:eastAsiaTheme="minorEastAsia"/>
                  <w:sz w:val="28"/>
                  <w:szCs w:val="28"/>
                </w:rPr>
                <w:t>2</w:t>
              </w:r>
            </w:ins>
          </w:p>
        </w:tc>
      </w:tr>
      <w:tr w:rsidR="00067A12" w:rsidRPr="00BA39F0" w14:paraId="76788C13" w14:textId="77777777" w:rsidTr="00067A12">
        <w:tc>
          <w:tcPr>
            <w:tcW w:w="2074" w:type="dxa"/>
          </w:tcPr>
          <w:p w14:paraId="72ECDA22" w14:textId="3547238E" w:rsidR="00067A12" w:rsidRPr="00A67E7A" w:rsidRDefault="00067A12" w:rsidP="00B00616">
            <w:pPr>
              <w:rPr>
                <w:sz w:val="28"/>
                <w:szCs w:val="28"/>
              </w:rPr>
            </w:pPr>
            <w:r w:rsidRPr="00A67E7A">
              <w:rPr>
                <w:sz w:val="28"/>
                <w:szCs w:val="28"/>
              </w:rPr>
              <w:t>POOL-2</w:t>
            </w:r>
          </w:p>
        </w:tc>
        <w:tc>
          <w:tcPr>
            <w:tcW w:w="2074" w:type="dxa"/>
          </w:tcPr>
          <w:p w14:paraId="03793D25" w14:textId="1D5026F6" w:rsidR="00067A12" w:rsidRPr="0021644A" w:rsidRDefault="0021644A" w:rsidP="00B00616">
            <w:pPr>
              <w:rPr>
                <w:rFonts w:eastAsiaTheme="minorEastAsia"/>
                <w:sz w:val="28"/>
                <w:szCs w:val="28"/>
                <w:rPrChange w:id="95" w:author="震 孙" w:date="2023-11-01T19:42:00Z">
                  <w:rPr>
                    <w:sz w:val="28"/>
                    <w:szCs w:val="28"/>
                  </w:rPr>
                </w:rPrChange>
              </w:rPr>
            </w:pPr>
            <w:ins w:id="96" w:author="震 孙" w:date="2023-11-01T19:42:00Z">
              <w:r>
                <w:rPr>
                  <w:rFonts w:eastAsiaTheme="minorEastAsia" w:hint="eastAsia"/>
                  <w:sz w:val="28"/>
                  <w:szCs w:val="28"/>
                </w:rPr>
                <w:t>3</w:t>
              </w:r>
              <w:r>
                <w:rPr>
                  <w:rFonts w:eastAsiaTheme="minorEastAsia"/>
                  <w:sz w:val="28"/>
                  <w:szCs w:val="28"/>
                </w:rPr>
                <w:t>2</w:t>
              </w:r>
              <w:r w:rsidRPr="0021644A">
                <w:rPr>
                  <w:rFonts w:eastAsiaTheme="minorEastAsia" w:hint="eastAsia"/>
                  <w:sz w:val="28"/>
                  <w:szCs w:val="28"/>
                </w:rPr>
                <w:t>×</w:t>
              </w:r>
              <w:r>
                <w:rPr>
                  <w:rFonts w:eastAsiaTheme="minorEastAsia" w:hint="eastAsia"/>
                  <w:sz w:val="28"/>
                  <w:szCs w:val="28"/>
                </w:rPr>
                <w:t>6</w:t>
              </w:r>
              <w:r>
                <w:rPr>
                  <w:rFonts w:eastAsiaTheme="minorEastAsia"/>
                  <w:sz w:val="28"/>
                  <w:szCs w:val="28"/>
                </w:rPr>
                <w:t>0</w:t>
              </w:r>
              <w:r w:rsidRPr="0021644A">
                <w:rPr>
                  <w:rFonts w:eastAsiaTheme="minorEastAsia" w:hint="eastAsia"/>
                  <w:sz w:val="28"/>
                  <w:szCs w:val="28"/>
                </w:rPr>
                <w:t>×</w:t>
              </w:r>
              <w:r>
                <w:rPr>
                  <w:rFonts w:eastAsiaTheme="minorEastAsia" w:hint="eastAsia"/>
                  <w:sz w:val="28"/>
                  <w:szCs w:val="28"/>
                </w:rPr>
                <w:t>6</w:t>
              </w:r>
              <w:r>
                <w:rPr>
                  <w:rFonts w:eastAsiaTheme="minorEastAsia"/>
                  <w:sz w:val="28"/>
                  <w:szCs w:val="28"/>
                </w:rPr>
                <w:t>0</w:t>
              </w:r>
            </w:ins>
          </w:p>
        </w:tc>
        <w:tc>
          <w:tcPr>
            <w:tcW w:w="2074" w:type="dxa"/>
          </w:tcPr>
          <w:p w14:paraId="5D2B7268" w14:textId="439AC3E2" w:rsidR="00067A12" w:rsidRPr="0021644A" w:rsidRDefault="0021644A" w:rsidP="00B00616">
            <w:pPr>
              <w:rPr>
                <w:rFonts w:eastAsiaTheme="minorEastAsia"/>
                <w:sz w:val="28"/>
                <w:szCs w:val="28"/>
                <w:rPrChange w:id="97" w:author="震 孙" w:date="2023-11-01T19:43:00Z">
                  <w:rPr>
                    <w:sz w:val="28"/>
                    <w:szCs w:val="28"/>
                  </w:rPr>
                </w:rPrChange>
              </w:rPr>
            </w:pPr>
            <w:ins w:id="98" w:author="震 孙" w:date="2023-11-01T19:43:00Z">
              <w:r>
                <w:rPr>
                  <w:rFonts w:eastAsiaTheme="minorEastAsia" w:hint="eastAsia"/>
                  <w:sz w:val="28"/>
                  <w:szCs w:val="28"/>
                </w:rPr>
                <w:t>0</w:t>
              </w:r>
            </w:ins>
          </w:p>
        </w:tc>
        <w:tc>
          <w:tcPr>
            <w:tcW w:w="2074" w:type="dxa"/>
          </w:tcPr>
          <w:p w14:paraId="66D0E1EF" w14:textId="079E50F3" w:rsidR="00067A12" w:rsidRPr="0021644A" w:rsidRDefault="0021644A" w:rsidP="00B00616">
            <w:pPr>
              <w:rPr>
                <w:rFonts w:eastAsiaTheme="minorEastAsia"/>
                <w:sz w:val="28"/>
                <w:szCs w:val="28"/>
                <w:rPrChange w:id="99" w:author="震 孙" w:date="2023-11-01T19:43:00Z">
                  <w:rPr>
                    <w:sz w:val="28"/>
                    <w:szCs w:val="28"/>
                  </w:rPr>
                </w:rPrChange>
              </w:rPr>
            </w:pPr>
            <w:ins w:id="100" w:author="震 孙" w:date="2023-11-01T19:43:00Z">
              <w:r>
                <w:rPr>
                  <w:rFonts w:eastAsiaTheme="minorEastAsia" w:hint="eastAsia"/>
                  <w:sz w:val="28"/>
                  <w:szCs w:val="28"/>
                </w:rPr>
                <w:t>0</w:t>
              </w:r>
            </w:ins>
          </w:p>
        </w:tc>
      </w:tr>
      <w:tr w:rsidR="00067A12" w:rsidRPr="00BA39F0" w14:paraId="08A3C9EC" w14:textId="77777777" w:rsidTr="00067A12">
        <w:tc>
          <w:tcPr>
            <w:tcW w:w="2074" w:type="dxa"/>
          </w:tcPr>
          <w:p w14:paraId="09A2B795" w14:textId="1BE869A7" w:rsidR="00067A12" w:rsidRPr="00A67E7A" w:rsidRDefault="00067A12" w:rsidP="00B00616">
            <w:pPr>
              <w:rPr>
                <w:sz w:val="28"/>
                <w:szCs w:val="28"/>
              </w:rPr>
            </w:pPr>
            <w:r w:rsidRPr="00A67E7A">
              <w:rPr>
                <w:sz w:val="28"/>
                <w:szCs w:val="28"/>
              </w:rPr>
              <w:t>CONV-5-64</w:t>
            </w:r>
          </w:p>
        </w:tc>
        <w:tc>
          <w:tcPr>
            <w:tcW w:w="2074" w:type="dxa"/>
          </w:tcPr>
          <w:p w14:paraId="42697A36" w14:textId="143F93E0" w:rsidR="00067A12" w:rsidRPr="0021644A" w:rsidRDefault="0021644A" w:rsidP="00B00616">
            <w:pPr>
              <w:rPr>
                <w:rFonts w:eastAsiaTheme="minorEastAsia"/>
                <w:sz w:val="28"/>
                <w:szCs w:val="28"/>
                <w:rPrChange w:id="101" w:author="震 孙" w:date="2023-11-01T19:43:00Z">
                  <w:rPr>
                    <w:sz w:val="28"/>
                    <w:szCs w:val="28"/>
                  </w:rPr>
                </w:rPrChange>
              </w:rPr>
            </w:pPr>
            <w:ins w:id="102" w:author="震 孙" w:date="2023-11-01T19:43:00Z">
              <w:r>
                <w:rPr>
                  <w:rFonts w:eastAsiaTheme="minorEastAsia" w:hint="eastAsia"/>
                  <w:sz w:val="28"/>
                  <w:szCs w:val="28"/>
                </w:rPr>
                <w:t>6</w:t>
              </w:r>
              <w:r>
                <w:rPr>
                  <w:rFonts w:eastAsiaTheme="minorEastAsia"/>
                  <w:sz w:val="28"/>
                  <w:szCs w:val="28"/>
                </w:rPr>
                <w:t>4</w:t>
              </w:r>
            </w:ins>
            <w:ins w:id="103" w:author="震 孙" w:date="2023-11-01T19:48:00Z">
              <w:r w:rsidRPr="0021644A">
                <w:rPr>
                  <w:rFonts w:eastAsiaTheme="minorEastAsia" w:hint="eastAsia"/>
                  <w:sz w:val="28"/>
                  <w:szCs w:val="28"/>
                </w:rPr>
                <w:t>×</w:t>
              </w:r>
              <w:r>
                <w:rPr>
                  <w:rFonts w:eastAsiaTheme="minorEastAsia" w:hint="eastAsia"/>
                  <w:sz w:val="28"/>
                  <w:szCs w:val="28"/>
                </w:rPr>
                <w:t>5</w:t>
              </w:r>
              <w:r>
                <w:rPr>
                  <w:rFonts w:eastAsiaTheme="minorEastAsia"/>
                  <w:sz w:val="28"/>
                  <w:szCs w:val="28"/>
                </w:rPr>
                <w:t>6</w:t>
              </w:r>
              <w:r w:rsidRPr="0021644A">
                <w:rPr>
                  <w:rFonts w:eastAsiaTheme="minorEastAsia" w:hint="eastAsia"/>
                  <w:sz w:val="28"/>
                  <w:szCs w:val="28"/>
                </w:rPr>
                <w:t>×</w:t>
              </w:r>
              <w:r>
                <w:rPr>
                  <w:rFonts w:eastAsiaTheme="minorEastAsia" w:hint="eastAsia"/>
                  <w:sz w:val="28"/>
                  <w:szCs w:val="28"/>
                </w:rPr>
                <w:t>5</w:t>
              </w:r>
              <w:r>
                <w:rPr>
                  <w:rFonts w:eastAsiaTheme="minorEastAsia"/>
                  <w:sz w:val="28"/>
                  <w:szCs w:val="28"/>
                </w:rPr>
                <w:t>6</w:t>
              </w:r>
            </w:ins>
          </w:p>
        </w:tc>
        <w:tc>
          <w:tcPr>
            <w:tcW w:w="2074" w:type="dxa"/>
          </w:tcPr>
          <w:p w14:paraId="63825477" w14:textId="47E79A74" w:rsidR="00067A12" w:rsidRPr="0021644A" w:rsidRDefault="0021644A" w:rsidP="00B00616">
            <w:pPr>
              <w:rPr>
                <w:rFonts w:eastAsiaTheme="minorEastAsia"/>
                <w:sz w:val="28"/>
                <w:szCs w:val="28"/>
                <w:rPrChange w:id="104" w:author="震 孙" w:date="2023-11-01T19:49:00Z">
                  <w:rPr>
                    <w:sz w:val="28"/>
                    <w:szCs w:val="28"/>
                  </w:rPr>
                </w:rPrChange>
              </w:rPr>
            </w:pPr>
            <w:ins w:id="105" w:author="震 孙" w:date="2023-11-01T19:49:00Z">
              <w:r>
                <w:rPr>
                  <w:rFonts w:eastAsiaTheme="minorEastAsia" w:hint="eastAsia"/>
                  <w:sz w:val="28"/>
                  <w:szCs w:val="28"/>
                </w:rPr>
                <w:t>6</w:t>
              </w:r>
              <w:r>
                <w:rPr>
                  <w:rFonts w:eastAsiaTheme="minorEastAsia"/>
                  <w:sz w:val="28"/>
                  <w:szCs w:val="28"/>
                </w:rPr>
                <w:t>4</w:t>
              </w:r>
              <w:r w:rsidRPr="0021644A">
                <w:rPr>
                  <w:rFonts w:eastAsiaTheme="minorEastAsia" w:hint="eastAsia"/>
                  <w:sz w:val="28"/>
                  <w:szCs w:val="28"/>
                </w:rPr>
                <w:t>×</w:t>
              </w:r>
              <w:r>
                <w:rPr>
                  <w:rFonts w:eastAsiaTheme="minorEastAsia" w:hint="eastAsia"/>
                  <w:sz w:val="28"/>
                  <w:szCs w:val="28"/>
                </w:rPr>
                <w:t>5</w:t>
              </w:r>
              <w:r w:rsidRPr="0021644A">
                <w:rPr>
                  <w:rFonts w:eastAsiaTheme="minorEastAsia" w:hint="eastAsia"/>
                  <w:sz w:val="28"/>
                  <w:szCs w:val="28"/>
                </w:rPr>
                <w:t>×</w:t>
              </w:r>
              <w:r>
                <w:rPr>
                  <w:rFonts w:eastAsiaTheme="minorEastAsia" w:hint="eastAsia"/>
                  <w:sz w:val="28"/>
                  <w:szCs w:val="28"/>
                </w:rPr>
                <w:t>5</w:t>
              </w:r>
            </w:ins>
          </w:p>
        </w:tc>
        <w:tc>
          <w:tcPr>
            <w:tcW w:w="2074" w:type="dxa"/>
          </w:tcPr>
          <w:p w14:paraId="19EF33D2" w14:textId="6CFD40FA" w:rsidR="00067A12" w:rsidRPr="0021644A" w:rsidRDefault="0021644A" w:rsidP="00B00616">
            <w:pPr>
              <w:rPr>
                <w:rFonts w:eastAsiaTheme="minorEastAsia"/>
                <w:sz w:val="28"/>
                <w:szCs w:val="28"/>
                <w:rPrChange w:id="106" w:author="震 孙" w:date="2023-11-01T19:49:00Z">
                  <w:rPr>
                    <w:sz w:val="28"/>
                    <w:szCs w:val="28"/>
                  </w:rPr>
                </w:rPrChange>
              </w:rPr>
            </w:pPr>
            <w:ins w:id="107" w:author="震 孙" w:date="2023-11-01T19:49:00Z">
              <w:r>
                <w:rPr>
                  <w:rFonts w:eastAsiaTheme="minorEastAsia" w:hint="eastAsia"/>
                  <w:sz w:val="28"/>
                  <w:szCs w:val="28"/>
                </w:rPr>
                <w:t>6</w:t>
              </w:r>
              <w:r>
                <w:rPr>
                  <w:rFonts w:eastAsiaTheme="minorEastAsia"/>
                  <w:sz w:val="28"/>
                  <w:szCs w:val="28"/>
                </w:rPr>
                <w:t>4</w:t>
              </w:r>
            </w:ins>
          </w:p>
        </w:tc>
      </w:tr>
      <w:tr w:rsidR="00067A12" w:rsidRPr="00BA39F0" w14:paraId="3CD7268C" w14:textId="77777777" w:rsidTr="00067A12">
        <w:tc>
          <w:tcPr>
            <w:tcW w:w="2074" w:type="dxa"/>
          </w:tcPr>
          <w:p w14:paraId="0E8612EB" w14:textId="48B593DE" w:rsidR="00067A12" w:rsidRPr="00A67E7A" w:rsidRDefault="00067A12" w:rsidP="00B00616">
            <w:pPr>
              <w:rPr>
                <w:sz w:val="28"/>
                <w:szCs w:val="28"/>
              </w:rPr>
            </w:pPr>
            <w:r w:rsidRPr="00A67E7A">
              <w:rPr>
                <w:sz w:val="28"/>
                <w:szCs w:val="28"/>
              </w:rPr>
              <w:t>POOL-2</w:t>
            </w:r>
          </w:p>
        </w:tc>
        <w:tc>
          <w:tcPr>
            <w:tcW w:w="2074" w:type="dxa"/>
          </w:tcPr>
          <w:p w14:paraId="48906CFB" w14:textId="1FBD5E12" w:rsidR="00067A12" w:rsidRPr="0021644A" w:rsidRDefault="0021644A" w:rsidP="00B00616">
            <w:pPr>
              <w:rPr>
                <w:rFonts w:eastAsiaTheme="minorEastAsia"/>
                <w:sz w:val="28"/>
                <w:szCs w:val="28"/>
                <w:rPrChange w:id="108" w:author="震 孙" w:date="2023-11-01T19:49:00Z">
                  <w:rPr>
                    <w:sz w:val="28"/>
                    <w:szCs w:val="28"/>
                  </w:rPr>
                </w:rPrChange>
              </w:rPr>
            </w:pPr>
            <w:ins w:id="109" w:author="震 孙" w:date="2023-11-01T19:49:00Z">
              <w:r>
                <w:rPr>
                  <w:rFonts w:eastAsiaTheme="minorEastAsia" w:hint="eastAsia"/>
                  <w:sz w:val="28"/>
                  <w:szCs w:val="28"/>
                </w:rPr>
                <w:t>6</w:t>
              </w:r>
              <w:r>
                <w:rPr>
                  <w:rFonts w:eastAsiaTheme="minorEastAsia"/>
                  <w:sz w:val="28"/>
                  <w:szCs w:val="28"/>
                </w:rPr>
                <w:t>4</w:t>
              </w:r>
              <w:r w:rsidRPr="0021644A">
                <w:rPr>
                  <w:rFonts w:eastAsiaTheme="minorEastAsia" w:hint="eastAsia"/>
                  <w:sz w:val="28"/>
                  <w:szCs w:val="28"/>
                </w:rPr>
                <w:t>×</w:t>
              </w:r>
              <w:r>
                <w:rPr>
                  <w:rFonts w:eastAsiaTheme="minorEastAsia" w:hint="eastAsia"/>
                  <w:sz w:val="28"/>
                  <w:szCs w:val="28"/>
                </w:rPr>
                <w:t>2</w:t>
              </w:r>
              <w:r>
                <w:rPr>
                  <w:rFonts w:eastAsiaTheme="minorEastAsia"/>
                  <w:sz w:val="28"/>
                  <w:szCs w:val="28"/>
                </w:rPr>
                <w:t>8</w:t>
              </w:r>
              <w:r w:rsidRPr="0021644A">
                <w:rPr>
                  <w:rFonts w:eastAsiaTheme="minorEastAsia" w:hint="eastAsia"/>
                  <w:sz w:val="28"/>
                  <w:szCs w:val="28"/>
                </w:rPr>
                <w:t>×</w:t>
              </w:r>
              <w:r>
                <w:rPr>
                  <w:rFonts w:eastAsiaTheme="minorEastAsia" w:hint="eastAsia"/>
                  <w:sz w:val="28"/>
                  <w:szCs w:val="28"/>
                </w:rPr>
                <w:t>2</w:t>
              </w:r>
              <w:r>
                <w:rPr>
                  <w:rFonts w:eastAsiaTheme="minorEastAsia"/>
                  <w:sz w:val="28"/>
                  <w:szCs w:val="28"/>
                </w:rPr>
                <w:t>8</w:t>
              </w:r>
            </w:ins>
          </w:p>
        </w:tc>
        <w:tc>
          <w:tcPr>
            <w:tcW w:w="2074" w:type="dxa"/>
          </w:tcPr>
          <w:p w14:paraId="67B1A815" w14:textId="387422C1" w:rsidR="00067A12" w:rsidRPr="0021644A" w:rsidRDefault="0021644A" w:rsidP="00B00616">
            <w:pPr>
              <w:rPr>
                <w:rFonts w:eastAsiaTheme="minorEastAsia"/>
                <w:sz w:val="28"/>
                <w:szCs w:val="28"/>
                <w:rPrChange w:id="110" w:author="震 孙" w:date="2023-11-01T19:49:00Z">
                  <w:rPr>
                    <w:sz w:val="28"/>
                    <w:szCs w:val="28"/>
                  </w:rPr>
                </w:rPrChange>
              </w:rPr>
            </w:pPr>
            <w:ins w:id="111" w:author="震 孙" w:date="2023-11-01T19:49:00Z">
              <w:r>
                <w:rPr>
                  <w:rFonts w:eastAsiaTheme="minorEastAsia" w:hint="eastAsia"/>
                  <w:sz w:val="28"/>
                  <w:szCs w:val="28"/>
                </w:rPr>
                <w:t>0</w:t>
              </w:r>
            </w:ins>
          </w:p>
        </w:tc>
        <w:tc>
          <w:tcPr>
            <w:tcW w:w="2074" w:type="dxa"/>
          </w:tcPr>
          <w:p w14:paraId="258A11BC" w14:textId="684EE277" w:rsidR="00067A12" w:rsidRPr="0021644A" w:rsidRDefault="0021644A" w:rsidP="00B00616">
            <w:pPr>
              <w:rPr>
                <w:rFonts w:eastAsiaTheme="minorEastAsia"/>
                <w:sz w:val="28"/>
                <w:szCs w:val="28"/>
                <w:rPrChange w:id="112" w:author="震 孙" w:date="2023-11-01T19:49:00Z">
                  <w:rPr>
                    <w:sz w:val="28"/>
                    <w:szCs w:val="28"/>
                  </w:rPr>
                </w:rPrChange>
              </w:rPr>
            </w:pPr>
            <w:ins w:id="113" w:author="震 孙" w:date="2023-11-01T19:49:00Z">
              <w:r>
                <w:rPr>
                  <w:rFonts w:eastAsiaTheme="minorEastAsia" w:hint="eastAsia"/>
                  <w:sz w:val="28"/>
                  <w:szCs w:val="28"/>
                </w:rPr>
                <w:t>0</w:t>
              </w:r>
            </w:ins>
          </w:p>
        </w:tc>
      </w:tr>
      <w:tr w:rsidR="00067A12" w:rsidRPr="00BA39F0" w14:paraId="5BD21820" w14:textId="77777777" w:rsidTr="00067A12">
        <w:tc>
          <w:tcPr>
            <w:tcW w:w="2074" w:type="dxa"/>
          </w:tcPr>
          <w:p w14:paraId="24EEAD1E" w14:textId="40C31EEE" w:rsidR="00067A12" w:rsidRPr="00A67E7A" w:rsidRDefault="00067A12" w:rsidP="00B00616">
            <w:pPr>
              <w:rPr>
                <w:sz w:val="28"/>
                <w:szCs w:val="28"/>
              </w:rPr>
            </w:pPr>
            <w:r w:rsidRPr="00A67E7A">
              <w:rPr>
                <w:sz w:val="28"/>
                <w:szCs w:val="28"/>
              </w:rPr>
              <w:t>CONV-5-64</w:t>
            </w:r>
          </w:p>
        </w:tc>
        <w:tc>
          <w:tcPr>
            <w:tcW w:w="2074" w:type="dxa"/>
          </w:tcPr>
          <w:p w14:paraId="73740CB8" w14:textId="1EC514D4" w:rsidR="00067A12" w:rsidRPr="0021644A" w:rsidRDefault="0021644A" w:rsidP="00B00616">
            <w:pPr>
              <w:rPr>
                <w:rFonts w:eastAsiaTheme="minorEastAsia"/>
                <w:sz w:val="28"/>
                <w:szCs w:val="28"/>
                <w:rPrChange w:id="114" w:author="震 孙" w:date="2023-11-01T19:49:00Z">
                  <w:rPr>
                    <w:sz w:val="28"/>
                    <w:szCs w:val="28"/>
                  </w:rPr>
                </w:rPrChange>
              </w:rPr>
            </w:pPr>
            <w:ins w:id="115" w:author="震 孙" w:date="2023-11-01T19:49:00Z">
              <w:r>
                <w:rPr>
                  <w:rFonts w:eastAsiaTheme="minorEastAsia" w:hint="eastAsia"/>
                  <w:sz w:val="28"/>
                  <w:szCs w:val="28"/>
                </w:rPr>
                <w:t>6</w:t>
              </w:r>
              <w:r>
                <w:rPr>
                  <w:rFonts w:eastAsiaTheme="minorEastAsia"/>
                  <w:sz w:val="28"/>
                  <w:szCs w:val="28"/>
                </w:rPr>
                <w:t>4</w:t>
              </w:r>
              <w:r w:rsidRPr="0021644A">
                <w:rPr>
                  <w:rFonts w:eastAsiaTheme="minorEastAsia" w:hint="eastAsia"/>
                  <w:sz w:val="28"/>
                  <w:szCs w:val="28"/>
                </w:rPr>
                <w:t>×</w:t>
              </w:r>
              <w:r>
                <w:rPr>
                  <w:rFonts w:eastAsiaTheme="minorEastAsia" w:hint="eastAsia"/>
                  <w:sz w:val="28"/>
                  <w:szCs w:val="28"/>
                </w:rPr>
                <w:t>2</w:t>
              </w:r>
              <w:r>
                <w:rPr>
                  <w:rFonts w:eastAsiaTheme="minorEastAsia"/>
                  <w:sz w:val="28"/>
                  <w:szCs w:val="28"/>
                </w:rPr>
                <w:t>4</w:t>
              </w:r>
            </w:ins>
            <w:ins w:id="116" w:author="震 孙" w:date="2023-11-01T19:50:00Z">
              <w:r w:rsidRPr="0021644A">
                <w:rPr>
                  <w:rFonts w:eastAsiaTheme="minorEastAsia" w:hint="eastAsia"/>
                  <w:sz w:val="28"/>
                  <w:szCs w:val="28"/>
                </w:rPr>
                <w:t>×</w:t>
              </w:r>
              <w:r>
                <w:rPr>
                  <w:rFonts w:eastAsiaTheme="minorEastAsia" w:hint="eastAsia"/>
                  <w:sz w:val="28"/>
                  <w:szCs w:val="28"/>
                </w:rPr>
                <w:t>2</w:t>
              </w:r>
              <w:r>
                <w:rPr>
                  <w:rFonts w:eastAsiaTheme="minorEastAsia"/>
                  <w:sz w:val="28"/>
                  <w:szCs w:val="28"/>
                </w:rPr>
                <w:t>4</w:t>
              </w:r>
            </w:ins>
          </w:p>
        </w:tc>
        <w:tc>
          <w:tcPr>
            <w:tcW w:w="2074" w:type="dxa"/>
          </w:tcPr>
          <w:p w14:paraId="4618F138" w14:textId="3F2A0BE5" w:rsidR="00067A12" w:rsidRPr="0021644A" w:rsidRDefault="0021644A" w:rsidP="00B00616">
            <w:pPr>
              <w:rPr>
                <w:rFonts w:eastAsiaTheme="minorEastAsia"/>
                <w:sz w:val="28"/>
                <w:szCs w:val="28"/>
                <w:rPrChange w:id="117" w:author="震 孙" w:date="2023-11-01T19:50:00Z">
                  <w:rPr>
                    <w:sz w:val="28"/>
                    <w:szCs w:val="28"/>
                  </w:rPr>
                </w:rPrChange>
              </w:rPr>
            </w:pPr>
            <w:ins w:id="118" w:author="震 孙" w:date="2023-11-01T19:50:00Z">
              <w:r>
                <w:rPr>
                  <w:rFonts w:eastAsiaTheme="minorEastAsia" w:hint="eastAsia"/>
                  <w:sz w:val="28"/>
                  <w:szCs w:val="28"/>
                </w:rPr>
                <w:t>6</w:t>
              </w:r>
              <w:r>
                <w:rPr>
                  <w:rFonts w:eastAsiaTheme="minorEastAsia"/>
                  <w:sz w:val="28"/>
                  <w:szCs w:val="28"/>
                </w:rPr>
                <w:t>4</w:t>
              </w:r>
              <w:r w:rsidRPr="0021644A">
                <w:rPr>
                  <w:rFonts w:eastAsiaTheme="minorEastAsia" w:hint="eastAsia"/>
                  <w:sz w:val="28"/>
                  <w:szCs w:val="28"/>
                </w:rPr>
                <w:t>×</w:t>
              </w:r>
              <w:r>
                <w:rPr>
                  <w:rFonts w:eastAsiaTheme="minorEastAsia" w:hint="eastAsia"/>
                  <w:sz w:val="28"/>
                  <w:szCs w:val="28"/>
                </w:rPr>
                <w:t>5</w:t>
              </w:r>
              <w:r w:rsidRPr="0021644A">
                <w:rPr>
                  <w:rFonts w:eastAsiaTheme="minorEastAsia" w:hint="eastAsia"/>
                  <w:sz w:val="28"/>
                  <w:szCs w:val="28"/>
                </w:rPr>
                <w:t>×</w:t>
              </w:r>
              <w:r>
                <w:rPr>
                  <w:rFonts w:eastAsiaTheme="minorEastAsia" w:hint="eastAsia"/>
                  <w:sz w:val="28"/>
                  <w:szCs w:val="28"/>
                </w:rPr>
                <w:t>5</w:t>
              </w:r>
            </w:ins>
          </w:p>
        </w:tc>
        <w:tc>
          <w:tcPr>
            <w:tcW w:w="2074" w:type="dxa"/>
          </w:tcPr>
          <w:p w14:paraId="45EACD48" w14:textId="280F6727" w:rsidR="00067A12" w:rsidRPr="0021644A" w:rsidRDefault="0021644A" w:rsidP="00B00616">
            <w:pPr>
              <w:rPr>
                <w:rFonts w:eastAsiaTheme="minorEastAsia"/>
                <w:sz w:val="28"/>
                <w:szCs w:val="28"/>
                <w:rPrChange w:id="119" w:author="震 孙" w:date="2023-11-01T19:50:00Z">
                  <w:rPr>
                    <w:sz w:val="28"/>
                    <w:szCs w:val="28"/>
                  </w:rPr>
                </w:rPrChange>
              </w:rPr>
            </w:pPr>
            <w:ins w:id="120" w:author="震 孙" w:date="2023-11-01T19:50:00Z">
              <w:r>
                <w:rPr>
                  <w:rFonts w:eastAsiaTheme="minorEastAsia" w:hint="eastAsia"/>
                  <w:sz w:val="28"/>
                  <w:szCs w:val="28"/>
                </w:rPr>
                <w:t>6</w:t>
              </w:r>
              <w:r>
                <w:rPr>
                  <w:rFonts w:eastAsiaTheme="minorEastAsia"/>
                  <w:sz w:val="28"/>
                  <w:szCs w:val="28"/>
                </w:rPr>
                <w:t>4</w:t>
              </w:r>
            </w:ins>
          </w:p>
        </w:tc>
      </w:tr>
      <w:tr w:rsidR="00067A12" w:rsidRPr="00BA39F0" w14:paraId="3E871429" w14:textId="77777777" w:rsidTr="00067A12">
        <w:tc>
          <w:tcPr>
            <w:tcW w:w="2074" w:type="dxa"/>
          </w:tcPr>
          <w:p w14:paraId="25F45CB7" w14:textId="1A646545" w:rsidR="00067A12" w:rsidRPr="00A67E7A" w:rsidRDefault="00067A12" w:rsidP="00B00616">
            <w:pPr>
              <w:rPr>
                <w:sz w:val="28"/>
                <w:szCs w:val="28"/>
              </w:rPr>
            </w:pPr>
            <w:r w:rsidRPr="00A67E7A">
              <w:rPr>
                <w:sz w:val="28"/>
                <w:szCs w:val="28"/>
              </w:rPr>
              <w:t>POOL-2</w:t>
            </w:r>
          </w:p>
        </w:tc>
        <w:tc>
          <w:tcPr>
            <w:tcW w:w="2074" w:type="dxa"/>
          </w:tcPr>
          <w:p w14:paraId="2A95B132" w14:textId="396D656D" w:rsidR="00067A12" w:rsidRPr="0021644A" w:rsidRDefault="0021644A" w:rsidP="00B00616">
            <w:pPr>
              <w:rPr>
                <w:rFonts w:eastAsiaTheme="minorEastAsia"/>
                <w:sz w:val="28"/>
                <w:szCs w:val="28"/>
                <w:rPrChange w:id="121" w:author="震 孙" w:date="2023-11-01T19:50:00Z">
                  <w:rPr>
                    <w:sz w:val="28"/>
                    <w:szCs w:val="28"/>
                  </w:rPr>
                </w:rPrChange>
              </w:rPr>
            </w:pPr>
            <w:ins w:id="122" w:author="震 孙" w:date="2023-11-01T19:50:00Z">
              <w:r>
                <w:rPr>
                  <w:rFonts w:eastAsiaTheme="minorEastAsia" w:hint="eastAsia"/>
                  <w:sz w:val="28"/>
                  <w:szCs w:val="28"/>
                </w:rPr>
                <w:t>6</w:t>
              </w:r>
              <w:r>
                <w:rPr>
                  <w:rFonts w:eastAsiaTheme="minorEastAsia"/>
                  <w:sz w:val="28"/>
                  <w:szCs w:val="28"/>
                </w:rPr>
                <w:t>4</w:t>
              </w:r>
              <w:r w:rsidRPr="0021644A">
                <w:rPr>
                  <w:rFonts w:eastAsiaTheme="minorEastAsia" w:hint="eastAsia"/>
                  <w:sz w:val="28"/>
                  <w:szCs w:val="28"/>
                </w:rPr>
                <w:t>×</w:t>
              </w:r>
              <w:r>
                <w:rPr>
                  <w:rFonts w:eastAsiaTheme="minorEastAsia" w:hint="eastAsia"/>
                  <w:sz w:val="28"/>
                  <w:szCs w:val="28"/>
                </w:rPr>
                <w:t>1</w:t>
              </w:r>
              <w:r>
                <w:rPr>
                  <w:rFonts w:eastAsiaTheme="minorEastAsia"/>
                  <w:sz w:val="28"/>
                  <w:szCs w:val="28"/>
                </w:rPr>
                <w:t>2</w:t>
              </w:r>
              <w:r w:rsidRPr="0021644A">
                <w:rPr>
                  <w:rFonts w:eastAsiaTheme="minorEastAsia" w:hint="eastAsia"/>
                  <w:sz w:val="28"/>
                  <w:szCs w:val="28"/>
                </w:rPr>
                <w:t>×</w:t>
              </w:r>
              <w:r>
                <w:rPr>
                  <w:rFonts w:eastAsiaTheme="minorEastAsia" w:hint="eastAsia"/>
                  <w:sz w:val="28"/>
                  <w:szCs w:val="28"/>
                </w:rPr>
                <w:t>1</w:t>
              </w:r>
              <w:r>
                <w:rPr>
                  <w:rFonts w:eastAsiaTheme="minorEastAsia"/>
                  <w:sz w:val="28"/>
                  <w:szCs w:val="28"/>
                </w:rPr>
                <w:t>2</w:t>
              </w:r>
            </w:ins>
          </w:p>
        </w:tc>
        <w:tc>
          <w:tcPr>
            <w:tcW w:w="2074" w:type="dxa"/>
          </w:tcPr>
          <w:p w14:paraId="4BBBA767" w14:textId="040FEFE7" w:rsidR="00067A12" w:rsidRPr="0021644A" w:rsidRDefault="0021644A" w:rsidP="00B00616">
            <w:pPr>
              <w:rPr>
                <w:rFonts w:eastAsiaTheme="minorEastAsia"/>
                <w:sz w:val="28"/>
                <w:szCs w:val="28"/>
                <w:rPrChange w:id="123" w:author="震 孙" w:date="2023-11-01T19:50:00Z">
                  <w:rPr>
                    <w:sz w:val="28"/>
                    <w:szCs w:val="28"/>
                  </w:rPr>
                </w:rPrChange>
              </w:rPr>
            </w:pPr>
            <w:ins w:id="124" w:author="震 孙" w:date="2023-11-01T19:50:00Z">
              <w:r>
                <w:rPr>
                  <w:rFonts w:eastAsiaTheme="minorEastAsia" w:hint="eastAsia"/>
                  <w:sz w:val="28"/>
                  <w:szCs w:val="28"/>
                </w:rPr>
                <w:t>0</w:t>
              </w:r>
            </w:ins>
          </w:p>
        </w:tc>
        <w:tc>
          <w:tcPr>
            <w:tcW w:w="2074" w:type="dxa"/>
          </w:tcPr>
          <w:p w14:paraId="7911E4E5" w14:textId="0ED76FC3" w:rsidR="00067A12" w:rsidRPr="0021644A" w:rsidRDefault="0021644A" w:rsidP="00B00616">
            <w:pPr>
              <w:rPr>
                <w:rFonts w:eastAsiaTheme="minorEastAsia"/>
                <w:sz w:val="28"/>
                <w:szCs w:val="28"/>
                <w:rPrChange w:id="125" w:author="震 孙" w:date="2023-11-01T19:50:00Z">
                  <w:rPr>
                    <w:sz w:val="28"/>
                    <w:szCs w:val="28"/>
                  </w:rPr>
                </w:rPrChange>
              </w:rPr>
            </w:pPr>
            <w:ins w:id="126" w:author="震 孙" w:date="2023-11-01T19:50:00Z">
              <w:r>
                <w:rPr>
                  <w:rFonts w:eastAsiaTheme="minorEastAsia" w:hint="eastAsia"/>
                  <w:sz w:val="28"/>
                  <w:szCs w:val="28"/>
                </w:rPr>
                <w:t>0</w:t>
              </w:r>
            </w:ins>
          </w:p>
        </w:tc>
      </w:tr>
      <w:tr w:rsidR="00AF5CDF" w:rsidRPr="00BA39F0" w14:paraId="14E4A583" w14:textId="77777777" w:rsidTr="00067A12">
        <w:tc>
          <w:tcPr>
            <w:tcW w:w="2074" w:type="dxa"/>
          </w:tcPr>
          <w:p w14:paraId="0DA9B7A9" w14:textId="494765AF" w:rsidR="00AF5CDF" w:rsidRPr="00A67E7A" w:rsidRDefault="00AF5CDF" w:rsidP="00B00616">
            <w:pPr>
              <w:rPr>
                <w:sz w:val="28"/>
                <w:szCs w:val="28"/>
              </w:rPr>
            </w:pPr>
            <w:r w:rsidRPr="00A67E7A">
              <w:rPr>
                <w:sz w:val="28"/>
                <w:szCs w:val="28"/>
              </w:rPr>
              <w:t>FLATTEN</w:t>
            </w:r>
          </w:p>
        </w:tc>
        <w:tc>
          <w:tcPr>
            <w:tcW w:w="2074" w:type="dxa"/>
          </w:tcPr>
          <w:p w14:paraId="42F790DB" w14:textId="29CE3160" w:rsidR="00AF5CDF" w:rsidRPr="00330B9A" w:rsidRDefault="00330B9A" w:rsidP="00B00616">
            <w:pPr>
              <w:rPr>
                <w:rFonts w:eastAsiaTheme="minorEastAsia" w:hint="eastAsia"/>
                <w:sz w:val="28"/>
                <w:szCs w:val="28"/>
                <w:rPrChange w:id="127" w:author="震 孙" w:date="2023-11-09T16:56:00Z">
                  <w:rPr>
                    <w:sz w:val="28"/>
                    <w:szCs w:val="28"/>
                  </w:rPr>
                </w:rPrChange>
              </w:rPr>
            </w:pPr>
            <w:ins w:id="128" w:author="震 孙" w:date="2023-11-09T16:56:00Z">
              <w:r>
                <w:rPr>
                  <w:rFonts w:eastAsiaTheme="minorEastAsia" w:hint="eastAsia"/>
                  <w:sz w:val="28"/>
                  <w:szCs w:val="28"/>
                </w:rPr>
                <w:t>9</w:t>
              </w:r>
              <w:r>
                <w:rPr>
                  <w:rFonts w:eastAsiaTheme="minorEastAsia"/>
                  <w:sz w:val="28"/>
                  <w:szCs w:val="28"/>
                </w:rPr>
                <w:t>216</w:t>
              </w:r>
            </w:ins>
          </w:p>
        </w:tc>
        <w:tc>
          <w:tcPr>
            <w:tcW w:w="2074" w:type="dxa"/>
          </w:tcPr>
          <w:p w14:paraId="2E7CFFD2" w14:textId="2C3899E4" w:rsidR="00AF5CDF" w:rsidRPr="00E063BF" w:rsidRDefault="00E063BF" w:rsidP="00B00616">
            <w:pPr>
              <w:rPr>
                <w:rFonts w:eastAsiaTheme="minorEastAsia"/>
                <w:sz w:val="28"/>
                <w:szCs w:val="28"/>
                <w:rPrChange w:id="129" w:author="震 孙" w:date="2023-11-01T19:53:00Z">
                  <w:rPr>
                    <w:sz w:val="28"/>
                    <w:szCs w:val="28"/>
                  </w:rPr>
                </w:rPrChange>
              </w:rPr>
            </w:pPr>
            <w:ins w:id="130" w:author="震 孙" w:date="2023-11-01T19:53:00Z">
              <w:r>
                <w:rPr>
                  <w:rFonts w:eastAsiaTheme="minorEastAsia" w:hint="eastAsia"/>
                  <w:sz w:val="28"/>
                  <w:szCs w:val="28"/>
                </w:rPr>
                <w:t>0</w:t>
              </w:r>
            </w:ins>
          </w:p>
        </w:tc>
        <w:tc>
          <w:tcPr>
            <w:tcW w:w="2074" w:type="dxa"/>
          </w:tcPr>
          <w:p w14:paraId="0C6EE21A" w14:textId="33ED7F04" w:rsidR="00AF5CDF" w:rsidRPr="00E063BF" w:rsidRDefault="00E063BF" w:rsidP="00B00616">
            <w:pPr>
              <w:rPr>
                <w:rFonts w:eastAsiaTheme="minorEastAsia"/>
                <w:sz w:val="28"/>
                <w:szCs w:val="28"/>
                <w:rPrChange w:id="131" w:author="震 孙" w:date="2023-11-01T19:53:00Z">
                  <w:rPr>
                    <w:sz w:val="28"/>
                    <w:szCs w:val="28"/>
                  </w:rPr>
                </w:rPrChange>
              </w:rPr>
            </w:pPr>
            <w:ins w:id="132" w:author="震 孙" w:date="2023-11-01T19:53:00Z">
              <w:r>
                <w:rPr>
                  <w:rFonts w:eastAsiaTheme="minorEastAsia" w:hint="eastAsia"/>
                  <w:sz w:val="28"/>
                  <w:szCs w:val="28"/>
                </w:rPr>
                <w:t>0</w:t>
              </w:r>
            </w:ins>
          </w:p>
        </w:tc>
      </w:tr>
      <w:tr w:rsidR="00067A12" w:rsidRPr="00BA39F0" w14:paraId="0A5685E7" w14:textId="77777777" w:rsidTr="00067A12">
        <w:tc>
          <w:tcPr>
            <w:tcW w:w="2074" w:type="dxa"/>
          </w:tcPr>
          <w:p w14:paraId="5F1D432E" w14:textId="6E8F990E" w:rsidR="00067A12" w:rsidRPr="00A67E7A" w:rsidRDefault="00067A12" w:rsidP="00B00616">
            <w:pPr>
              <w:rPr>
                <w:sz w:val="28"/>
                <w:szCs w:val="28"/>
              </w:rPr>
            </w:pPr>
            <w:r w:rsidRPr="00A67E7A">
              <w:rPr>
                <w:sz w:val="28"/>
                <w:szCs w:val="28"/>
              </w:rPr>
              <w:t>FC-3</w:t>
            </w:r>
          </w:p>
        </w:tc>
        <w:tc>
          <w:tcPr>
            <w:tcW w:w="2074" w:type="dxa"/>
          </w:tcPr>
          <w:p w14:paraId="00A73732" w14:textId="7B730180" w:rsidR="00067A12" w:rsidRPr="00E063BF" w:rsidRDefault="00E063BF" w:rsidP="00B00616">
            <w:pPr>
              <w:rPr>
                <w:rFonts w:eastAsiaTheme="minorEastAsia"/>
                <w:sz w:val="28"/>
                <w:szCs w:val="28"/>
                <w:rPrChange w:id="133" w:author="震 孙" w:date="2023-11-01T19:53:00Z">
                  <w:rPr>
                    <w:sz w:val="28"/>
                    <w:szCs w:val="28"/>
                  </w:rPr>
                </w:rPrChange>
              </w:rPr>
            </w:pPr>
            <w:ins w:id="134" w:author="震 孙" w:date="2023-11-01T19:53:00Z">
              <w:r>
                <w:rPr>
                  <w:rFonts w:eastAsiaTheme="minorEastAsia" w:hint="eastAsia"/>
                  <w:sz w:val="28"/>
                  <w:szCs w:val="28"/>
                </w:rPr>
                <w:t>3</w:t>
              </w:r>
            </w:ins>
          </w:p>
        </w:tc>
        <w:tc>
          <w:tcPr>
            <w:tcW w:w="2074" w:type="dxa"/>
          </w:tcPr>
          <w:p w14:paraId="29FD39D4" w14:textId="4C3A24F1" w:rsidR="00067A12" w:rsidRPr="00330B9A" w:rsidRDefault="00330B9A" w:rsidP="00B00616">
            <w:pPr>
              <w:rPr>
                <w:rFonts w:eastAsiaTheme="minorEastAsia" w:hint="eastAsia"/>
                <w:sz w:val="28"/>
                <w:szCs w:val="28"/>
                <w:rPrChange w:id="135" w:author="震 孙" w:date="2023-11-09T16:57:00Z">
                  <w:rPr>
                    <w:sz w:val="28"/>
                    <w:szCs w:val="28"/>
                  </w:rPr>
                </w:rPrChange>
              </w:rPr>
            </w:pPr>
            <w:ins w:id="136" w:author="震 孙" w:date="2023-11-09T16:57:00Z">
              <w:r>
                <w:rPr>
                  <w:rFonts w:eastAsiaTheme="minorEastAsia" w:hint="eastAsia"/>
                  <w:sz w:val="28"/>
                  <w:szCs w:val="28"/>
                </w:rPr>
                <w:t>2</w:t>
              </w:r>
              <w:r>
                <w:rPr>
                  <w:rFonts w:eastAsiaTheme="minorEastAsia"/>
                  <w:sz w:val="28"/>
                  <w:szCs w:val="28"/>
                </w:rPr>
                <w:t>7648</w:t>
              </w:r>
            </w:ins>
          </w:p>
        </w:tc>
        <w:tc>
          <w:tcPr>
            <w:tcW w:w="2074" w:type="dxa"/>
          </w:tcPr>
          <w:p w14:paraId="72A04A7D" w14:textId="494E95F4" w:rsidR="00067A12" w:rsidRPr="00E063BF" w:rsidRDefault="00E063BF" w:rsidP="00B00616">
            <w:pPr>
              <w:rPr>
                <w:rFonts w:eastAsiaTheme="minorEastAsia"/>
                <w:sz w:val="28"/>
                <w:szCs w:val="28"/>
                <w:rPrChange w:id="137" w:author="震 孙" w:date="2023-11-01T19:53:00Z">
                  <w:rPr>
                    <w:sz w:val="28"/>
                    <w:szCs w:val="28"/>
                  </w:rPr>
                </w:rPrChange>
              </w:rPr>
            </w:pPr>
            <w:ins w:id="138" w:author="震 孙" w:date="2023-11-01T19:53:00Z">
              <w:r>
                <w:rPr>
                  <w:rFonts w:eastAsiaTheme="minorEastAsia" w:hint="eastAsia"/>
                  <w:sz w:val="28"/>
                  <w:szCs w:val="28"/>
                </w:rPr>
                <w:t>3</w:t>
              </w:r>
            </w:ins>
          </w:p>
        </w:tc>
      </w:tr>
    </w:tbl>
    <w:p w14:paraId="61EAE846" w14:textId="77777777" w:rsidR="00E60E5E" w:rsidRPr="00A67E7A" w:rsidRDefault="00E60E5E" w:rsidP="00A67E7A">
      <w:pPr>
        <w:pStyle w:val="ab"/>
        <w:numPr>
          <w:ilvl w:val="0"/>
          <w:numId w:val="7"/>
        </w:numPr>
        <w:rPr>
          <w:sz w:val="28"/>
          <w:szCs w:val="28"/>
        </w:rPr>
      </w:pPr>
      <w:r w:rsidRPr="00A67E7A">
        <w:rPr>
          <w:rFonts w:ascii="宋体" w:hAnsi="宋体" w:cs="宋体" w:hint="eastAsia"/>
          <w:sz w:val="28"/>
          <w:szCs w:val="28"/>
        </w:rPr>
        <w:t>请根据上表的网络结构用</w:t>
      </w:r>
      <w:r w:rsidRPr="00A67E7A">
        <w:rPr>
          <w:sz w:val="28"/>
          <w:szCs w:val="28"/>
        </w:rPr>
        <w:t>Pytorch</w:t>
      </w:r>
      <w:r w:rsidRPr="00A67E7A">
        <w:rPr>
          <w:rFonts w:ascii="宋体" w:hAnsi="宋体" w:cs="宋体" w:hint="eastAsia"/>
          <w:sz w:val="28"/>
          <w:szCs w:val="28"/>
        </w:rPr>
        <w:t>实现</w:t>
      </w:r>
      <w:r w:rsidRPr="00A67E7A">
        <w:rPr>
          <w:sz w:val="28"/>
          <w:szCs w:val="28"/>
        </w:rPr>
        <w:t>(Activation function</w:t>
      </w:r>
      <w:r w:rsidRPr="00A67E7A">
        <w:rPr>
          <w:rFonts w:ascii="宋体" w:hAnsi="宋体" w:cs="宋体" w:hint="eastAsia"/>
          <w:sz w:val="28"/>
          <w:szCs w:val="28"/>
        </w:rPr>
        <w:t>用</w:t>
      </w:r>
      <w:r w:rsidRPr="00A67E7A">
        <w:rPr>
          <w:sz w:val="28"/>
          <w:szCs w:val="28"/>
        </w:rPr>
        <w:lastRenderedPageBreak/>
        <w:t>ReLU)</w:t>
      </w:r>
    </w:p>
    <w:p w14:paraId="152EE78C" w14:textId="2853D810" w:rsidR="00067A12" w:rsidRPr="00A67E7A" w:rsidRDefault="00067A12" w:rsidP="00B00616">
      <w:pPr>
        <w:rPr>
          <w:sz w:val="28"/>
          <w:szCs w:val="28"/>
        </w:rPr>
      </w:pPr>
    </w:p>
    <w:p w14:paraId="339496D6" w14:textId="3DBE4193" w:rsidR="00B7389A" w:rsidRPr="00A67E7A" w:rsidRDefault="00B7389A" w:rsidP="00B00616">
      <w:pPr>
        <w:rPr>
          <w:sz w:val="28"/>
          <w:szCs w:val="28"/>
        </w:rPr>
      </w:pPr>
    </w:p>
    <w:p w14:paraId="0771961A" w14:textId="435408C4" w:rsidR="00AF5CDF" w:rsidRPr="00A67E7A" w:rsidRDefault="00AF5CDF">
      <w:pPr>
        <w:rPr>
          <w:sz w:val="28"/>
          <w:szCs w:val="28"/>
        </w:rPr>
      </w:pPr>
    </w:p>
    <w:p w14:paraId="3243389C" w14:textId="7137D792" w:rsidR="00AF5CDF" w:rsidRPr="00A67E7A" w:rsidRDefault="00AF5CDF" w:rsidP="00AF5CDF">
      <w:pPr>
        <w:rPr>
          <w:sz w:val="28"/>
          <w:szCs w:val="28"/>
        </w:rPr>
      </w:pPr>
    </w:p>
    <w:p w14:paraId="3B0F8383" w14:textId="7DEB608F" w:rsidR="00E4079B" w:rsidRPr="00A67E7A" w:rsidRDefault="00AB3A7F" w:rsidP="00AF5CDF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F40AFC" w:rsidRPr="00A67E7A">
        <w:rPr>
          <w:rFonts w:eastAsia="宋体" w:hint="eastAsia"/>
          <w:sz w:val="28"/>
          <w:szCs w:val="28"/>
        </w:rPr>
        <w:t>，</w:t>
      </w:r>
      <w:r w:rsidR="00AD3126" w:rsidRPr="00A67E7A">
        <w:rPr>
          <w:rFonts w:ascii="宋体" w:eastAsia="宋体" w:hAnsi="宋体" w:cs="宋体" w:hint="eastAsia"/>
          <w:sz w:val="28"/>
          <w:szCs w:val="28"/>
        </w:rPr>
        <w:t>下面</w:t>
      </w:r>
      <w:r w:rsidR="00CD5FA0" w:rsidRPr="00A67E7A">
        <w:rPr>
          <w:rFonts w:ascii="宋体" w:eastAsia="宋体" w:hAnsi="宋体" w:cs="宋体" w:hint="eastAsia"/>
          <w:sz w:val="28"/>
          <w:szCs w:val="28"/>
        </w:rPr>
        <w:t>是</w:t>
      </w:r>
      <w:r w:rsidR="00AD3126" w:rsidRPr="00A67E7A">
        <w:rPr>
          <w:rFonts w:ascii="宋体" w:eastAsia="宋体" w:hAnsi="宋体" w:cs="宋体" w:hint="eastAsia"/>
          <w:sz w:val="28"/>
          <w:szCs w:val="28"/>
        </w:rPr>
        <w:t>一段摘自</w:t>
      </w:r>
      <w:r w:rsidR="00071888" w:rsidRPr="00A67E7A">
        <w:rPr>
          <w:sz w:val="28"/>
          <w:szCs w:val="28"/>
        </w:rPr>
        <w:t>Wikipedia</w:t>
      </w:r>
      <w:r w:rsidR="00B41117" w:rsidRPr="00A67E7A">
        <w:rPr>
          <w:rFonts w:ascii="宋体" w:eastAsia="宋体" w:hAnsi="宋体" w:cs="宋体" w:hint="eastAsia"/>
          <w:sz w:val="28"/>
          <w:szCs w:val="28"/>
        </w:rPr>
        <w:t>关于</w:t>
      </w:r>
      <w:r w:rsidR="00B41117" w:rsidRPr="00A67E7A">
        <w:rPr>
          <w:sz w:val="28"/>
          <w:szCs w:val="28"/>
        </w:rPr>
        <w:t>Variational autoencoder</w:t>
      </w:r>
      <w:r w:rsidR="00AD3126" w:rsidRPr="00A67E7A">
        <w:rPr>
          <w:rFonts w:ascii="宋体" w:eastAsia="宋体" w:hAnsi="宋体" w:cs="宋体" w:hint="eastAsia"/>
          <w:sz w:val="28"/>
          <w:szCs w:val="28"/>
        </w:rPr>
        <w:t>的描述：</w:t>
      </w:r>
    </w:p>
    <w:p w14:paraId="668E036F" w14:textId="43F2CB23" w:rsidR="00AD3126" w:rsidRPr="00A67E7A" w:rsidRDefault="00AD3126" w:rsidP="00AD3126">
      <w:pPr>
        <w:rPr>
          <w:sz w:val="28"/>
          <w:szCs w:val="28"/>
        </w:rPr>
      </w:pPr>
      <w:r w:rsidRPr="00A67E7A">
        <w:rPr>
          <w:sz w:val="28"/>
          <w:szCs w:val="28"/>
        </w:rPr>
        <w:t xml:space="preserve">From a formal perspective, given an input dataset </w:t>
      </w:r>
      <w:r w:rsidR="00CB00F2" w:rsidRPr="00A67E7A">
        <w:rPr>
          <w:i/>
          <w:iCs/>
          <w:sz w:val="28"/>
          <w:szCs w:val="28"/>
        </w:rPr>
        <w:t>X</w:t>
      </w:r>
      <w:r w:rsidR="00CB00F2" w:rsidRPr="00A67E7A">
        <w:rPr>
          <w:sz w:val="28"/>
          <w:szCs w:val="28"/>
        </w:rPr>
        <w:t xml:space="preserve"> </w:t>
      </w:r>
      <w:r w:rsidRPr="00A67E7A">
        <w:rPr>
          <w:sz w:val="28"/>
          <w:szCs w:val="28"/>
        </w:rPr>
        <w:t xml:space="preserve">characterized by an unknown probability distribution </w:t>
      </w:r>
      <w:r w:rsidR="00CB00F2" w:rsidRPr="00A67E7A">
        <w:rPr>
          <w:i/>
          <w:iCs/>
          <w:sz w:val="28"/>
          <w:szCs w:val="28"/>
        </w:rPr>
        <w:t>P(X)</w:t>
      </w:r>
      <w:r w:rsidRPr="00A67E7A">
        <w:rPr>
          <w:i/>
          <w:iCs/>
          <w:sz w:val="28"/>
          <w:szCs w:val="28"/>
        </w:rPr>
        <w:t>,</w:t>
      </w:r>
      <w:r w:rsidRPr="00A67E7A">
        <w:rPr>
          <w:sz w:val="28"/>
          <w:szCs w:val="28"/>
        </w:rPr>
        <w:t xml:space="preserve"> the objective is to model or approximate the data</w:t>
      </w:r>
      <w:r w:rsidR="00E60E5E">
        <w:rPr>
          <w:sz w:val="28"/>
          <w:szCs w:val="28"/>
        </w:rPr>
        <w:t>’</w:t>
      </w:r>
      <w:r w:rsidRPr="00A67E7A">
        <w:rPr>
          <w:sz w:val="28"/>
          <w:szCs w:val="28"/>
        </w:rPr>
        <w:t xml:space="preserve">s true distribution </w:t>
      </w:r>
      <w:r w:rsidRPr="00A67E7A">
        <w:rPr>
          <w:b/>
          <w:bCs/>
          <w:i/>
          <w:iCs/>
          <w:sz w:val="28"/>
          <w:szCs w:val="28"/>
        </w:rPr>
        <w:t>P</w:t>
      </w:r>
      <w:r w:rsidRPr="00A67E7A">
        <w:rPr>
          <w:sz w:val="28"/>
          <w:szCs w:val="28"/>
        </w:rPr>
        <w:t xml:space="preserve"> using a parametrized distribution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θ</m:t>
            </m:r>
          </m:sub>
        </m:sSub>
      </m:oMath>
      <w:r w:rsidRPr="00A67E7A">
        <w:rPr>
          <w:sz w:val="28"/>
          <w:szCs w:val="28"/>
        </w:rPr>
        <w:t xml:space="preserve"> having parameters </w:t>
      </w:r>
      <m:oMath>
        <m:r>
          <w:rPr>
            <w:rFonts w:ascii="Cambria Math" w:hAnsi="Cambria Math"/>
            <w:sz w:val="28"/>
            <w:szCs w:val="28"/>
          </w:rPr>
          <m:t xml:space="preserve"> θ</m:t>
        </m:r>
      </m:oMath>
      <w:r w:rsidRPr="00A67E7A">
        <w:rPr>
          <w:sz w:val="28"/>
          <w:szCs w:val="28"/>
        </w:rPr>
        <w:t xml:space="preserve">. Let </w:t>
      </w:r>
      <w:r w:rsidR="006E1AFE" w:rsidRPr="00A67E7A">
        <w:rPr>
          <w:i/>
          <w:iCs/>
          <w:sz w:val="28"/>
          <w:szCs w:val="28"/>
        </w:rPr>
        <w:t>Z</w:t>
      </w:r>
      <w:r w:rsidRPr="00A67E7A">
        <w:rPr>
          <w:sz w:val="28"/>
          <w:szCs w:val="28"/>
        </w:rPr>
        <w:t xml:space="preserve"> be a random vector jointly-distributed with </w:t>
      </w:r>
      <w:r w:rsidR="006E1AFE" w:rsidRPr="00A67E7A">
        <w:rPr>
          <w:i/>
          <w:iCs/>
          <w:sz w:val="28"/>
          <w:szCs w:val="28"/>
        </w:rPr>
        <w:t>X</w:t>
      </w:r>
      <w:r w:rsidRPr="00A67E7A">
        <w:rPr>
          <w:sz w:val="28"/>
          <w:szCs w:val="28"/>
        </w:rPr>
        <w:t>. Conceptually</w:t>
      </w:r>
      <w:r w:rsidR="00A91153">
        <w:rPr>
          <w:sz w:val="28"/>
          <w:szCs w:val="28"/>
        </w:rPr>
        <w:t>,</w:t>
      </w:r>
      <w:r w:rsidRPr="00A67E7A">
        <w:rPr>
          <w:sz w:val="28"/>
          <w:szCs w:val="28"/>
        </w:rPr>
        <w:t xml:space="preserve"> </w:t>
      </w:r>
      <w:r w:rsidR="006E1AFE" w:rsidRPr="00A67E7A">
        <w:rPr>
          <w:i/>
          <w:iCs/>
          <w:sz w:val="28"/>
          <w:szCs w:val="28"/>
        </w:rPr>
        <w:t>Z</w:t>
      </w:r>
      <w:r w:rsidRPr="00A67E7A">
        <w:rPr>
          <w:sz w:val="28"/>
          <w:szCs w:val="28"/>
        </w:rPr>
        <w:t xml:space="preserve"> will represent a latent encoding of </w:t>
      </w:r>
      <w:r w:rsidR="006E1AFE" w:rsidRPr="00A67E7A">
        <w:rPr>
          <w:i/>
          <w:iCs/>
          <w:sz w:val="28"/>
          <w:szCs w:val="28"/>
        </w:rPr>
        <w:t>X</w:t>
      </w:r>
      <w:r w:rsidRPr="00A67E7A">
        <w:rPr>
          <w:sz w:val="28"/>
          <w:szCs w:val="28"/>
        </w:rPr>
        <w:t xml:space="preserve">. Marginalizing over </w:t>
      </w:r>
      <w:r w:rsidR="006E1AFE" w:rsidRPr="00A67E7A">
        <w:rPr>
          <w:i/>
          <w:iCs/>
          <w:sz w:val="28"/>
          <w:szCs w:val="28"/>
        </w:rPr>
        <w:t>Z</w:t>
      </w:r>
      <w:r w:rsidRPr="00A67E7A">
        <w:rPr>
          <w:sz w:val="28"/>
          <w:szCs w:val="28"/>
        </w:rPr>
        <w:t xml:space="preserve"> gives</w:t>
      </w:r>
    </w:p>
    <w:p w14:paraId="289E594B" w14:textId="43EE34D7" w:rsidR="006E1AFE" w:rsidRPr="00A67E7A" w:rsidRDefault="00000000" w:rsidP="00AD3126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X, Z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dZ</m:t>
              </m:r>
            </m:e>
          </m:nary>
        </m:oMath>
      </m:oMathPara>
    </w:p>
    <w:p w14:paraId="71269E8D" w14:textId="77777777" w:rsidR="00AD3126" w:rsidRPr="00A67E7A" w:rsidRDefault="00AD3126" w:rsidP="00AD3126">
      <w:pPr>
        <w:rPr>
          <w:sz w:val="28"/>
          <w:szCs w:val="28"/>
        </w:rPr>
      </w:pPr>
    </w:p>
    <w:p w14:paraId="3FE8FA62" w14:textId="70B8DCEE" w:rsidR="00AD3126" w:rsidRPr="00A67E7A" w:rsidRDefault="007C2F9A" w:rsidP="00AD3126">
      <w:pPr>
        <w:rPr>
          <w:sz w:val="28"/>
          <w:szCs w:val="28"/>
        </w:rPr>
      </w:pPr>
      <w:r>
        <w:rPr>
          <w:sz w:val="28"/>
          <w:szCs w:val="28"/>
        </w:rPr>
        <w:t xml:space="preserve">, </w:t>
      </w:r>
      <w:r w:rsidR="00AD3126" w:rsidRPr="00A67E7A">
        <w:rPr>
          <w:sz w:val="28"/>
          <w:szCs w:val="28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θ</m:t>
            </m:r>
          </m:sub>
        </m:sSub>
        <m:r>
          <w:rPr>
            <w:rFonts w:ascii="Cambria Math" w:hAnsi="Cambria Math"/>
            <w:sz w:val="28"/>
            <w:szCs w:val="28"/>
          </w:rPr>
          <m:t>(X,Z)</m:t>
        </m:r>
      </m:oMath>
      <w:r w:rsidR="006C56F5" w:rsidRPr="00A67E7A">
        <w:rPr>
          <w:sz w:val="28"/>
          <w:szCs w:val="28"/>
        </w:rPr>
        <w:t xml:space="preserve"> </w:t>
      </w:r>
      <w:r w:rsidR="00AD3126" w:rsidRPr="00A67E7A">
        <w:rPr>
          <w:sz w:val="28"/>
          <w:szCs w:val="28"/>
        </w:rPr>
        <w:t xml:space="preserve">represents the joint distribution under </w:t>
      </w:r>
      <m:oMath>
        <m:r>
          <w:rPr>
            <w:rFonts w:ascii="Cambria Math" w:hAnsi="Cambria Math"/>
            <w:sz w:val="28"/>
            <w:szCs w:val="28"/>
          </w:rPr>
          <m:t>θ</m:t>
        </m:r>
      </m:oMath>
      <w:r w:rsidR="006C56F5" w:rsidRPr="00A67E7A">
        <w:rPr>
          <w:sz w:val="28"/>
          <w:szCs w:val="28"/>
        </w:rPr>
        <w:t xml:space="preserve"> </w:t>
      </w:r>
      <w:r w:rsidR="00AD3126" w:rsidRPr="00A67E7A">
        <w:rPr>
          <w:sz w:val="28"/>
          <w:szCs w:val="28"/>
        </w:rPr>
        <w:t xml:space="preserve">of the observable data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="00AD3126" w:rsidRPr="00A67E7A">
        <w:rPr>
          <w:sz w:val="28"/>
          <w:szCs w:val="28"/>
        </w:rPr>
        <w:t xml:space="preserve"> and its latent representation or encoding </w:t>
      </w:r>
      <m:oMath>
        <m:r>
          <w:rPr>
            <w:rFonts w:ascii="Cambria Math" w:hAnsi="Cambria Math"/>
            <w:sz w:val="28"/>
            <w:szCs w:val="28"/>
          </w:rPr>
          <m:t>Z</m:t>
        </m:r>
      </m:oMath>
      <w:r w:rsidR="006C56F5" w:rsidRPr="00A67E7A">
        <w:rPr>
          <w:sz w:val="28"/>
          <w:szCs w:val="28"/>
        </w:rPr>
        <w:t xml:space="preserve">. </w:t>
      </w:r>
      <w:r w:rsidR="00AD3126" w:rsidRPr="00A67E7A">
        <w:rPr>
          <w:sz w:val="28"/>
          <w:szCs w:val="28"/>
        </w:rPr>
        <w:t>According to the chain rule, the equation can be rewritten as</w:t>
      </w:r>
    </w:p>
    <w:p w14:paraId="67DA4A0E" w14:textId="2C328D4C" w:rsidR="00AD3126" w:rsidRPr="00A67E7A" w:rsidRDefault="00000000" w:rsidP="00AD3126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X, Z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dZ=</m:t>
              </m:r>
            </m:e>
          </m:nary>
          <m:nary>
            <m:naryPr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X|Z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dZ.</m:t>
              </m:r>
            </m:e>
          </m:nary>
        </m:oMath>
      </m:oMathPara>
    </w:p>
    <w:p w14:paraId="1447CEF7" w14:textId="16DD5803" w:rsidR="00AD3126" w:rsidRPr="00A67E7A" w:rsidRDefault="00AD3126" w:rsidP="00AD3126">
      <w:pPr>
        <w:rPr>
          <w:sz w:val="28"/>
          <w:szCs w:val="28"/>
        </w:rPr>
      </w:pPr>
      <w:r w:rsidRPr="00A67E7A">
        <w:rPr>
          <w:sz w:val="28"/>
          <w:szCs w:val="28"/>
        </w:rPr>
        <w:t xml:space="preserve">In the vanilla variational autoencoder, </w:t>
      </w:r>
      <m:oMath>
        <m:r>
          <w:rPr>
            <w:rFonts w:ascii="Cambria Math" w:hAnsi="Cambria Math"/>
            <w:sz w:val="28"/>
            <w:szCs w:val="28"/>
          </w:rPr>
          <m:t>Z</m:t>
        </m:r>
      </m:oMath>
      <w:r w:rsidRPr="00A67E7A">
        <w:rPr>
          <w:sz w:val="28"/>
          <w:szCs w:val="28"/>
        </w:rPr>
        <w:t xml:space="preserve"> is usually taken to be a finite-dimensional vector of real numbers, and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X|Z</m:t>
            </m:r>
          </m:e>
        </m:d>
      </m:oMath>
      <w:r w:rsidRPr="00A67E7A">
        <w:rPr>
          <w:sz w:val="28"/>
          <w:szCs w:val="28"/>
        </w:rPr>
        <w:t xml:space="preserve"> to be a Gaussian distribution. Then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="006C56F5" w:rsidRPr="00A67E7A">
        <w:rPr>
          <w:sz w:val="28"/>
          <w:szCs w:val="28"/>
        </w:rPr>
        <w:t xml:space="preserve"> </w:t>
      </w:r>
      <w:r w:rsidRPr="00A67E7A">
        <w:rPr>
          <w:sz w:val="28"/>
          <w:szCs w:val="28"/>
        </w:rPr>
        <w:t>is a mixture of Gaussian distributions.</w:t>
      </w:r>
    </w:p>
    <w:p w14:paraId="21DB9DC4" w14:textId="77777777" w:rsidR="00AD3126" w:rsidRPr="00A67E7A" w:rsidRDefault="00AD3126" w:rsidP="00AD3126">
      <w:pPr>
        <w:rPr>
          <w:sz w:val="28"/>
          <w:szCs w:val="28"/>
        </w:rPr>
      </w:pPr>
    </w:p>
    <w:p w14:paraId="18CAF654" w14:textId="7327DD6C" w:rsidR="00AD3126" w:rsidRPr="00A67E7A" w:rsidRDefault="00AD3126" w:rsidP="00AD3126">
      <w:pPr>
        <w:rPr>
          <w:sz w:val="28"/>
          <w:szCs w:val="28"/>
        </w:rPr>
      </w:pPr>
      <w:r w:rsidRPr="00A67E7A">
        <w:rPr>
          <w:sz w:val="28"/>
          <w:szCs w:val="28"/>
        </w:rPr>
        <w:t>It is now possible to define the set of the relationships between the input data and its latent representation as</w:t>
      </w:r>
      <w:r w:rsidR="000B023C">
        <w:rPr>
          <w:sz w:val="28"/>
          <w:szCs w:val="28"/>
        </w:rPr>
        <w:t xml:space="preserve"> follows</w:t>
      </w:r>
      <w:r w:rsidR="006C56F5" w:rsidRPr="00A67E7A">
        <w:rPr>
          <w:sz w:val="28"/>
          <w:szCs w:val="28"/>
        </w:rPr>
        <w:t>:</w:t>
      </w:r>
    </w:p>
    <w:p w14:paraId="3D58A273" w14:textId="578A33C9" w:rsidR="00AD3126" w:rsidRPr="00A67E7A" w:rsidRDefault="00AD3126" w:rsidP="00A67E7A">
      <w:pPr>
        <w:jc w:val="center"/>
        <w:rPr>
          <w:sz w:val="28"/>
          <w:szCs w:val="28"/>
        </w:rPr>
      </w:pPr>
      <w:r w:rsidRPr="00A67E7A">
        <w:rPr>
          <w:sz w:val="28"/>
          <w:szCs w:val="28"/>
        </w:rPr>
        <w:t xml:space="preserve">Prior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θ</m:t>
            </m:r>
          </m:sub>
        </m:sSub>
        <m:r>
          <w:rPr>
            <w:rFonts w:ascii="Cambria Math" w:hAnsi="Cambria Math"/>
            <w:sz w:val="28"/>
            <w:szCs w:val="28"/>
          </w:rPr>
          <m:t>(Z)</m:t>
        </m:r>
      </m:oMath>
    </w:p>
    <w:p w14:paraId="0C5CE205" w14:textId="762BE3BB" w:rsidR="00AD3126" w:rsidRPr="00A67E7A" w:rsidRDefault="00AD3126" w:rsidP="00A67E7A">
      <w:pPr>
        <w:jc w:val="center"/>
        <w:rPr>
          <w:sz w:val="28"/>
          <w:szCs w:val="28"/>
        </w:rPr>
      </w:pPr>
      <w:r w:rsidRPr="00A67E7A">
        <w:rPr>
          <w:sz w:val="28"/>
          <w:szCs w:val="28"/>
        </w:rPr>
        <w:t xml:space="preserve">Likelihood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X|Z</m:t>
            </m:r>
          </m:e>
        </m:d>
      </m:oMath>
    </w:p>
    <w:p w14:paraId="62579981" w14:textId="58C2E910" w:rsidR="00AD3126" w:rsidRPr="00A67E7A" w:rsidRDefault="00AD3126" w:rsidP="00A67E7A">
      <w:pPr>
        <w:jc w:val="center"/>
        <w:rPr>
          <w:sz w:val="28"/>
          <w:szCs w:val="28"/>
        </w:rPr>
      </w:pPr>
      <w:r w:rsidRPr="00A67E7A">
        <w:rPr>
          <w:sz w:val="28"/>
          <w:szCs w:val="28"/>
        </w:rPr>
        <w:t xml:space="preserve">Posterior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Z|X</m:t>
            </m:r>
          </m:e>
        </m:d>
      </m:oMath>
    </w:p>
    <w:p w14:paraId="55A8D2D6" w14:textId="2E3CF062" w:rsidR="00AD3126" w:rsidRPr="00A67E7A" w:rsidRDefault="00AD3126" w:rsidP="00AD3126">
      <w:pPr>
        <w:rPr>
          <w:sz w:val="28"/>
          <w:szCs w:val="28"/>
        </w:rPr>
      </w:pPr>
      <w:r w:rsidRPr="00A67E7A">
        <w:rPr>
          <w:sz w:val="28"/>
          <w:szCs w:val="28"/>
        </w:rPr>
        <w:t xml:space="preserve">Unfortunately, the computation of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A67E7A">
        <w:rPr>
          <w:sz w:val="28"/>
          <w:szCs w:val="28"/>
        </w:rPr>
        <w:t xml:space="preserve"> is expensive and in most cases intractable. To speed up the calculus to make it feasible, it is necessary to introduce a further function to approximate the posterior distribution as</w:t>
      </w:r>
    </w:p>
    <w:p w14:paraId="48AD47F0" w14:textId="4AF2BC28" w:rsidR="00AD3126" w:rsidRPr="00A67E7A" w:rsidRDefault="00000000" w:rsidP="00AD3126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≈</m:t>
              </m:r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Z|X</m:t>
              </m:r>
            </m:e>
          </m:d>
        </m:oMath>
      </m:oMathPara>
    </w:p>
    <w:p w14:paraId="32F0F713" w14:textId="08B08167" w:rsidR="00AD3126" w:rsidRPr="00A67E7A" w:rsidRDefault="00AD3126" w:rsidP="00AD3126">
      <w:pPr>
        <w:rPr>
          <w:sz w:val="28"/>
          <w:szCs w:val="28"/>
        </w:rPr>
      </w:pPr>
      <w:r w:rsidRPr="00A67E7A">
        <w:rPr>
          <w:sz w:val="28"/>
          <w:szCs w:val="28"/>
        </w:rPr>
        <w:t xml:space="preserve">with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Φ</m:t>
        </m:r>
      </m:oMath>
      <w:r w:rsidR="00B41117" w:rsidRPr="00A67E7A">
        <w:rPr>
          <w:sz w:val="28"/>
          <w:szCs w:val="28"/>
        </w:rPr>
        <w:t xml:space="preserve"> </w:t>
      </w:r>
      <w:r w:rsidRPr="00A67E7A">
        <w:rPr>
          <w:sz w:val="28"/>
          <w:szCs w:val="28"/>
        </w:rPr>
        <w:t xml:space="preserve">defined as the set of real values that parametrize 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  <w:r w:rsidRPr="00A67E7A">
        <w:rPr>
          <w:sz w:val="28"/>
          <w:szCs w:val="28"/>
        </w:rPr>
        <w:t>.</w:t>
      </w:r>
    </w:p>
    <w:p w14:paraId="61437130" w14:textId="77777777" w:rsidR="00AD3126" w:rsidRPr="00A67E7A" w:rsidRDefault="00AD3126" w:rsidP="00AD3126">
      <w:pPr>
        <w:rPr>
          <w:sz w:val="28"/>
          <w:szCs w:val="28"/>
        </w:rPr>
      </w:pPr>
    </w:p>
    <w:p w14:paraId="0C59802D" w14:textId="50BC4DA6" w:rsidR="00E4079B" w:rsidRPr="00A67E7A" w:rsidRDefault="00AD3126" w:rsidP="00AF5CDF">
      <w:pPr>
        <w:rPr>
          <w:sz w:val="28"/>
          <w:szCs w:val="28"/>
        </w:rPr>
      </w:pPr>
      <w:r w:rsidRPr="00A67E7A">
        <w:rPr>
          <w:sz w:val="28"/>
          <w:szCs w:val="28"/>
        </w:rPr>
        <w:t xml:space="preserve">In this way, the overall problem can be easily translated into the autoencoder domain, in which the conditional likelihood distribution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X|Z</m:t>
            </m:r>
          </m:e>
        </m:d>
      </m:oMath>
      <w:r w:rsidRPr="00A67E7A">
        <w:rPr>
          <w:sz w:val="28"/>
          <w:szCs w:val="28"/>
        </w:rPr>
        <w:t xml:space="preserve"> is carried by the probabilistic decoder, while the approximated posterior distribution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Φ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A67E7A">
        <w:rPr>
          <w:sz w:val="28"/>
          <w:szCs w:val="28"/>
        </w:rPr>
        <w:t xml:space="preserve"> is computed by the probabilistic encoder.</w:t>
      </w:r>
    </w:p>
    <w:p w14:paraId="3A520032" w14:textId="5181C5D0" w:rsidR="00AF5CDF" w:rsidRPr="00A67E7A" w:rsidRDefault="002212C1">
      <w:pPr>
        <w:rPr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请根据以上描述</w:t>
      </w:r>
      <w:r w:rsidR="00B41117" w:rsidRPr="00A67E7A">
        <w:rPr>
          <w:rFonts w:ascii="宋体" w:eastAsia="宋体" w:hAnsi="宋体" w:cs="宋体" w:hint="eastAsia"/>
          <w:sz w:val="28"/>
          <w:szCs w:val="28"/>
        </w:rPr>
        <w:t>求解</w:t>
      </w:r>
      <w:r w:rsidR="00B41117" w:rsidRPr="00A67E7A">
        <w:rPr>
          <w:sz w:val="28"/>
          <w:szCs w:val="28"/>
        </w:rPr>
        <w:t xml:space="preserve">Variational autoencoder </w:t>
      </w:r>
      <w:r>
        <w:rPr>
          <w:rFonts w:ascii="宋体" w:eastAsia="宋体" w:hAnsi="宋体" w:cs="宋体" w:hint="eastAsia"/>
          <w:sz w:val="28"/>
          <w:szCs w:val="28"/>
        </w:rPr>
        <w:t>的</w:t>
      </w:r>
      <w:bookmarkStart w:id="139" w:name="OLE_LINK1"/>
      <w:r w:rsidR="00B41117" w:rsidRPr="00A67E7A">
        <w:rPr>
          <w:sz w:val="28"/>
          <w:szCs w:val="28"/>
        </w:rPr>
        <w:t>ELBO loss function</w:t>
      </w:r>
      <w:bookmarkEnd w:id="139"/>
      <w:r w:rsidR="00B41117" w:rsidRPr="00A67E7A">
        <w:rPr>
          <w:rFonts w:ascii="宋体" w:eastAsia="宋体" w:hAnsi="宋体" w:cs="宋体" w:hint="eastAsia"/>
          <w:sz w:val="28"/>
          <w:szCs w:val="28"/>
        </w:rPr>
        <w:t>（请</w:t>
      </w:r>
      <w:r w:rsidR="005F656A" w:rsidRPr="00A67E7A">
        <w:rPr>
          <w:rFonts w:ascii="宋体" w:eastAsia="宋体" w:hAnsi="宋体" w:cs="宋体" w:hint="eastAsia"/>
          <w:sz w:val="28"/>
          <w:szCs w:val="28"/>
        </w:rPr>
        <w:t>使用描述中的</w:t>
      </w:r>
      <w:r w:rsidR="005F656A" w:rsidRPr="00A67E7A">
        <w:rPr>
          <w:sz w:val="28"/>
          <w:szCs w:val="28"/>
        </w:rPr>
        <w:t>notation</w:t>
      </w:r>
      <w:r w:rsidR="00B41117" w:rsidRPr="00A67E7A">
        <w:rPr>
          <w:rFonts w:ascii="宋体" w:eastAsia="宋体" w:hAnsi="宋体" w:cs="宋体" w:hint="eastAsia"/>
          <w:sz w:val="28"/>
          <w:szCs w:val="28"/>
        </w:rPr>
        <w:t>写出具体计算过程）？</w:t>
      </w:r>
      <w:r w:rsidR="00C05522" w:rsidRPr="00A67E7A">
        <w:rPr>
          <w:rFonts w:ascii="宋体" w:eastAsia="宋体" w:hAnsi="宋体" w:cs="宋体" w:hint="eastAsia"/>
          <w:sz w:val="28"/>
          <w:szCs w:val="28"/>
        </w:rPr>
        <w:t>并解释为什么优化</w:t>
      </w:r>
      <w:r w:rsidR="00C05522" w:rsidRPr="00A67E7A">
        <w:rPr>
          <w:sz w:val="28"/>
          <w:szCs w:val="28"/>
        </w:rPr>
        <w:t>ELBO loss function</w:t>
      </w:r>
      <w:r w:rsidR="00C05522" w:rsidRPr="00A67E7A">
        <w:rPr>
          <w:rFonts w:ascii="宋体" w:eastAsia="宋体" w:hAnsi="宋体" w:cs="宋体" w:hint="eastAsia"/>
          <w:sz w:val="28"/>
          <w:szCs w:val="28"/>
        </w:rPr>
        <w:t>能够</w:t>
      </w:r>
      <w:r w:rsidR="00C05522" w:rsidRPr="00A67E7A">
        <w:rPr>
          <w:sz w:val="28"/>
          <w:szCs w:val="28"/>
        </w:rPr>
        <w:t>“Maximize Likelihood”</w:t>
      </w:r>
      <w:r w:rsidR="00C05522" w:rsidRPr="00A67E7A">
        <w:rPr>
          <w:rFonts w:ascii="宋体" w:eastAsia="宋体" w:hAnsi="宋体" w:cs="宋体" w:hint="eastAsia"/>
          <w:sz w:val="28"/>
          <w:szCs w:val="28"/>
        </w:rPr>
        <w:t>？</w:t>
      </w:r>
    </w:p>
    <w:p w14:paraId="46D55488" w14:textId="77777777" w:rsidR="00AF5CDF" w:rsidRPr="00A67E7A" w:rsidRDefault="00AF5CDF">
      <w:pPr>
        <w:rPr>
          <w:sz w:val="28"/>
          <w:szCs w:val="28"/>
        </w:rPr>
      </w:pPr>
    </w:p>
    <w:p w14:paraId="36230D24" w14:textId="4BC3783C" w:rsidR="00391C76" w:rsidRDefault="006E04A3">
      <w:pPr>
        <w:rPr>
          <w:ins w:id="140" w:author="震 孙" w:date="2023-11-01T21:13:00Z"/>
          <w:rFonts w:eastAsiaTheme="minorEastAsia"/>
          <w:sz w:val="28"/>
          <w:szCs w:val="28"/>
        </w:rPr>
      </w:pPr>
      <w:ins w:id="141" w:author="震 孙" w:date="2023-11-01T21:13:00Z">
        <w:r>
          <w:rPr>
            <w:rFonts w:eastAsiaTheme="minorEastAsia" w:hint="eastAsia"/>
            <w:sz w:val="28"/>
            <w:szCs w:val="28"/>
          </w:rPr>
          <w:t>解：</w:t>
        </w:r>
      </w:ins>
    </w:p>
    <w:p w14:paraId="79A38C3A" w14:textId="28280064" w:rsidR="006E04A3" w:rsidRDefault="006E04A3">
      <w:pPr>
        <w:rPr>
          <w:ins w:id="142" w:author="震 孙" w:date="2023-11-01T21:36:00Z"/>
          <w:rFonts w:eastAsiaTheme="minorEastAsia"/>
          <w:sz w:val="28"/>
          <w:szCs w:val="28"/>
        </w:rPr>
      </w:pPr>
      <w:ins w:id="143" w:author="震 孙" w:date="2023-11-01T21:15:00Z">
        <w:r>
          <w:rPr>
            <w:rFonts w:eastAsiaTheme="minorEastAsia" w:hint="eastAsia"/>
            <w:sz w:val="28"/>
            <w:szCs w:val="28"/>
          </w:rPr>
          <w:t>使用</w:t>
        </w:r>
      </w:ins>
      <m:oMath>
        <m:sSub>
          <m:sSubPr>
            <m:ctrlPr>
              <w:ins w:id="144" w:author="震 孙" w:date="2023-11-01T21:16:00Z">
                <w:rPr>
                  <w:rFonts w:ascii="Cambria Math" w:eastAsiaTheme="minorEastAsia" w:hAnsi="Cambria Math"/>
                  <w:i/>
                  <w:sz w:val="28"/>
                  <w:szCs w:val="28"/>
                </w:rPr>
              </w:ins>
            </m:ctrlPr>
          </m:sSubPr>
          <m:e>
            <m:r>
              <w:ins w:id="145" w:author="震 孙" w:date="2023-11-01T21:16:00Z">
                <w:rPr>
                  <w:rFonts w:ascii="Cambria Math" w:eastAsiaTheme="minorEastAsia" w:hAnsi="Cambria Math"/>
                  <w:sz w:val="28"/>
                  <w:szCs w:val="28"/>
                </w:rPr>
                <m:t>Q</m:t>
              </w:ins>
            </m:r>
          </m:e>
          <m:sub>
            <m:r>
              <w:ins w:id="146" w:author="震 孙" w:date="2023-11-01T21:19:00Z">
                <w:rPr>
                  <w:rFonts w:ascii="Cambria Math" w:eastAsiaTheme="minorEastAsia" w:hAnsi="Cambria Math"/>
                  <w:sz w:val="28"/>
                  <w:szCs w:val="28"/>
                </w:rPr>
                <m:t>ϕ</m:t>
              </w:ins>
            </m:r>
          </m:sub>
        </m:sSub>
        <m:d>
          <m:dPr>
            <m:ctrlPr>
              <w:ins w:id="147" w:author="震 孙" w:date="2023-11-01T21:16:00Z">
                <w:rPr>
                  <w:rFonts w:ascii="Cambria Math" w:eastAsiaTheme="minorEastAsia" w:hAnsi="Cambria Math"/>
                  <w:i/>
                  <w:sz w:val="28"/>
                  <w:szCs w:val="28"/>
                </w:rPr>
              </w:ins>
            </m:ctrlPr>
          </m:dPr>
          <m:e>
            <m:r>
              <w:ins w:id="148" w:author="震 孙" w:date="2023-11-01T21:16:00Z"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w:ins>
            </m:r>
            <m:r>
              <w:ins w:id="149" w:author="震 孙" w:date="2023-11-01T21:18:00Z">
                <w:rPr>
                  <w:rFonts w:ascii="Cambria Math" w:eastAsiaTheme="minorEastAsia" w:hAnsi="Cambria Math"/>
                  <w:sz w:val="28"/>
                  <w:szCs w:val="28"/>
                </w:rPr>
                <m:t xml:space="preserve"> |</m:t>
              </w:ins>
            </m:r>
            <m:r>
              <w:ins w:id="150" w:author="震 孙" w:date="2023-11-01T21:16:00Z">
                <w:rPr>
                  <w:rFonts w:ascii="Cambria Math" w:eastAsiaTheme="minorEastAsia" w:hAnsi="Cambria Math"/>
                  <w:sz w:val="28"/>
                  <w:szCs w:val="28"/>
                </w:rPr>
                <m:t xml:space="preserve">  Z</m:t>
              </w:ins>
            </m:r>
          </m:e>
        </m:d>
      </m:oMath>
      <w:ins w:id="151" w:author="震 孙" w:date="2023-11-01T21:18:00Z">
        <w:r>
          <w:rPr>
            <w:rFonts w:eastAsiaTheme="minorEastAsia" w:hint="eastAsia"/>
            <w:sz w:val="28"/>
            <w:szCs w:val="28"/>
          </w:rPr>
          <w:t>来近似</w:t>
        </w:r>
      </w:ins>
      <m:oMath>
        <m:sSub>
          <m:sSubPr>
            <m:ctrlPr>
              <w:ins w:id="152" w:author="震 孙" w:date="2023-11-01T21:18:00Z">
                <w:rPr>
                  <w:rFonts w:ascii="Cambria Math" w:eastAsiaTheme="minorEastAsia" w:hAnsi="Cambria Math"/>
                  <w:i/>
                  <w:sz w:val="28"/>
                  <w:szCs w:val="28"/>
                </w:rPr>
              </w:ins>
            </m:ctrlPr>
          </m:sSubPr>
          <m:e>
            <m:r>
              <w:ins w:id="153" w:author="震 孙" w:date="2023-11-01T21:18:00Z">
                <w:rPr>
                  <w:rFonts w:ascii="Cambria Math" w:eastAsiaTheme="minorEastAsia" w:hAnsi="Cambria Math" w:hint="eastAsia"/>
                  <w:sz w:val="28"/>
                  <w:szCs w:val="28"/>
                </w:rPr>
                <m:t>P</m:t>
              </w:ins>
            </m:r>
            <m:ctrlPr>
              <w:ins w:id="154" w:author="震 孙" w:date="2023-11-01T21:18:00Z">
                <w:rPr>
                  <w:rFonts w:ascii="Cambria Math" w:eastAsiaTheme="minorEastAsia" w:hAnsi="Cambria Math" w:hint="eastAsia"/>
                  <w:i/>
                  <w:sz w:val="28"/>
                  <w:szCs w:val="28"/>
                </w:rPr>
              </w:ins>
            </m:ctrlPr>
          </m:e>
          <m:sub>
            <m:r>
              <w:ins w:id="155" w:author="震 孙" w:date="2023-11-01T21:18:00Z">
                <w:rPr>
                  <w:rFonts w:ascii="Cambria Math" w:eastAsiaTheme="minorEastAsia" w:hAnsi="Cambria Math"/>
                  <w:sz w:val="28"/>
                  <w:szCs w:val="28"/>
                </w:rPr>
                <m:t>θ</m:t>
              </w:ins>
            </m:r>
          </m:sub>
        </m:sSub>
        <m:r>
          <w:ins w:id="156" w:author="震 孙" w:date="2023-11-01T21:18:00Z">
            <w:rPr>
              <w:rFonts w:ascii="Cambria Math" w:eastAsiaTheme="minorEastAsia" w:hAnsi="Cambria Math"/>
              <w:sz w:val="28"/>
              <w:szCs w:val="28"/>
            </w:rPr>
            <m:t>(X|Z)</m:t>
          </w:ins>
        </m:r>
      </m:oMath>
      <w:ins w:id="157" w:author="震 孙" w:date="2023-11-01T21:18:00Z">
        <w:r>
          <w:rPr>
            <w:rFonts w:eastAsiaTheme="minorEastAsia" w:hint="eastAsia"/>
            <w:sz w:val="28"/>
            <w:szCs w:val="28"/>
          </w:rPr>
          <w:t>时，我们最小化</w:t>
        </w:r>
      </w:ins>
      <w:ins w:id="158" w:author="震 孙" w:date="2023-11-01T21:20:00Z">
        <w:r w:rsidR="00B86D0D">
          <w:rPr>
            <w:rFonts w:eastAsiaTheme="minorEastAsia" w:hint="eastAsia"/>
            <w:sz w:val="28"/>
            <w:szCs w:val="28"/>
          </w:rPr>
          <w:t>它们的</w:t>
        </w:r>
      </w:ins>
      <w:ins w:id="159" w:author="震 孙" w:date="2023-11-01T21:18:00Z">
        <w:r>
          <w:rPr>
            <w:rFonts w:eastAsiaTheme="minorEastAsia" w:hint="eastAsia"/>
            <w:sz w:val="28"/>
            <w:szCs w:val="28"/>
          </w:rPr>
          <w:t>KL</w:t>
        </w:r>
      </w:ins>
      <w:ins w:id="160" w:author="震 孙" w:date="2023-11-01T21:20:00Z">
        <w:r w:rsidR="00B86D0D">
          <w:rPr>
            <w:rFonts w:eastAsiaTheme="minorEastAsia" w:hint="eastAsia"/>
            <w:sz w:val="28"/>
            <w:szCs w:val="28"/>
          </w:rPr>
          <w:t>散度</w:t>
        </w:r>
      </w:ins>
    </w:p>
    <w:p w14:paraId="7D7B1A4D" w14:textId="77777777" w:rsidR="00A6674F" w:rsidRDefault="00A6674F">
      <w:pPr>
        <w:rPr>
          <w:ins w:id="161" w:author="震 孙" w:date="2023-11-01T21:20:00Z"/>
          <w:rFonts w:eastAsiaTheme="minorEastAsia"/>
          <w:sz w:val="28"/>
          <w:szCs w:val="28"/>
        </w:rPr>
      </w:pPr>
    </w:p>
    <w:p w14:paraId="55FABBFF" w14:textId="23920CB7" w:rsidR="00A6674F" w:rsidRPr="00A6674F" w:rsidRDefault="00000000">
      <w:pPr>
        <w:rPr>
          <w:ins w:id="162" w:author="震 孙" w:date="2023-11-01T21:36:00Z"/>
          <w:rFonts w:eastAsiaTheme="minorEastAsia"/>
          <w:sz w:val="28"/>
          <w:szCs w:val="28"/>
          <w:vertAlign w:val="subscript"/>
        </w:rPr>
      </w:pPr>
      <m:oMathPara>
        <m:oMath>
          <m:eqArr>
            <m:eqArrPr>
              <m:maxDist m:val="1"/>
              <m:ctrlPr>
                <w:ins w:id="163" w:author="震 孙" w:date="2023-11-01T21:28:00Z">
                  <w:rPr>
                    <w:rFonts w:ascii="Cambria Math" w:eastAsiaTheme="minorEastAsia" w:hAnsi="Cambria Math"/>
                    <w:i/>
                    <w:sz w:val="28"/>
                    <w:szCs w:val="28"/>
                    <w:vertAlign w:val="subscript"/>
                  </w:rPr>
                </w:ins>
              </m:ctrlPr>
            </m:eqArrPr>
            <m:e>
              <m:r>
                <w:ins w:id="164" w:author="震 孙" w:date="2023-11-01T21:21:00Z">
                  <w:rPr>
                    <w:rFonts w:ascii="Cambria Math" w:eastAsiaTheme="minorEastAsia" w:hAnsi="Cambria Math" w:hint="eastAsia"/>
                    <w:sz w:val="28"/>
                    <w:szCs w:val="28"/>
                    <w:vertAlign w:val="subscript"/>
                  </w:rPr>
                  <m:t>KL</m:t>
                </w:ins>
              </m:r>
              <m:d>
                <m:dPr>
                  <m:ctrlPr>
                    <w:ins w:id="165" w:author="震 孙" w:date="2023-11-01T21:23:00Z"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vertAlign w:val="subscript"/>
                      </w:rPr>
                    </w:ins>
                  </m:ctrlPr>
                </m:dPr>
                <m:e>
                  <m:sSub>
                    <m:sSubPr>
                      <m:ctrlPr>
                        <w:ins w:id="166" w:author="震 孙" w:date="2023-11-01T21:23:00Z"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vertAlign w:val="subscript"/>
                          </w:rPr>
                        </w:ins>
                      </m:ctrlPr>
                    </m:sSubPr>
                    <m:e>
                      <m:r>
                        <w:ins w:id="167" w:author="震 孙" w:date="2023-11-01T21:23:00Z"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vertAlign w:val="subscript"/>
                          </w:rPr>
                          <m:t>Q</m:t>
                        </w:ins>
                      </m:r>
                    </m:e>
                    <m:sub>
                      <m:r>
                        <w:ins w:id="168" w:author="震 孙" w:date="2023-11-01T21:23:00Z"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vertAlign w:val="subscript"/>
                          </w:rPr>
                          <m:t>Φ</m:t>
                        </w:ins>
                      </m:r>
                    </m:sub>
                  </m:sSub>
                  <m:r>
                    <w:ins w:id="169" w:author="震 孙" w:date="2023-11-01T21:23:00Z">
                      <w:rPr>
                        <w:rFonts w:ascii="Cambria Math" w:eastAsiaTheme="minorEastAsia" w:hAnsi="Cambria Math"/>
                        <w:sz w:val="28"/>
                        <w:szCs w:val="28"/>
                        <w:vertAlign w:val="subscript"/>
                      </w:rPr>
                      <m:t xml:space="preserve"> </m:t>
                    </w:ins>
                  </m:r>
                  <m:d>
                    <m:dPr>
                      <m:ctrlPr>
                        <w:ins w:id="170" w:author="震 孙" w:date="2023-11-01T21:23:00Z"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vertAlign w:val="subscript"/>
                          </w:rPr>
                        </w:ins>
                      </m:ctrlPr>
                    </m:dPr>
                    <m:e>
                      <m:r>
                        <w:ins w:id="171" w:author="震 孙" w:date="2023-11-09T17:06:00Z"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vertAlign w:val="subscript"/>
                          </w:rPr>
                          <m:t>Z</m:t>
                        </w:ins>
                      </m:r>
                    </m:e>
                    <m:e>
                      <m:r>
                        <w:ins w:id="172" w:author="震 孙" w:date="2023-11-09T17:06:00Z"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vertAlign w:val="subscript"/>
                          </w:rPr>
                          <m:t>X</m:t>
                        </w:ins>
                      </m:r>
                    </m:e>
                  </m:d>
                  <m:r>
                    <w:ins w:id="173" w:author="震 孙" w:date="2023-11-01T21:23:00Z">
                      <m:rPr>
                        <m:lit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vertAlign w:val="subscript"/>
                      </w:rPr>
                      <m:t>||</m:t>
                    </w:ins>
                  </m:r>
                  <m:r>
                    <w:ins w:id="174" w:author="震 孙" w:date="2023-11-01T21:23:00Z">
                      <w:rPr>
                        <w:rFonts w:ascii="Cambria Math" w:eastAsiaTheme="minorEastAsia" w:hAnsi="Cambria Math"/>
                        <w:sz w:val="28"/>
                        <w:szCs w:val="28"/>
                        <w:vertAlign w:val="subscript"/>
                      </w:rPr>
                      <m:t xml:space="preserve"> </m:t>
                    </w:ins>
                  </m:r>
                  <m:sSub>
                    <m:sSubPr>
                      <m:ctrlPr>
                        <w:ins w:id="175" w:author="震 孙" w:date="2023-11-01T21:24:00Z"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vertAlign w:val="subscript"/>
                          </w:rPr>
                        </w:ins>
                      </m:ctrlPr>
                    </m:sSubPr>
                    <m:e>
                      <m:r>
                        <w:ins w:id="176" w:author="震 孙" w:date="2023-11-01T21:23:00Z"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vertAlign w:val="subscript"/>
                          </w:rPr>
                          <m:t>P</m:t>
                        </w:ins>
                      </m:r>
                    </m:e>
                    <m:sub>
                      <m:r>
                        <w:ins w:id="177" w:author="震 孙" w:date="2023-11-01T21:24:00Z"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vertAlign w:val="subscript"/>
                          </w:rPr>
                          <m:t>θ</m:t>
                        </w:ins>
                      </m:r>
                    </m:sub>
                  </m:sSub>
                  <m:d>
                    <m:dPr>
                      <m:ctrlPr>
                        <w:ins w:id="178" w:author="震 孙" w:date="2023-11-01T21:24:00Z"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vertAlign w:val="subscript"/>
                          </w:rPr>
                        </w:ins>
                      </m:ctrlPr>
                    </m:dPr>
                    <m:e>
                      <m:r>
                        <w:ins w:id="179" w:author="震 孙" w:date="2023-11-09T17:06:00Z"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vertAlign w:val="subscript"/>
                          </w:rPr>
                          <m:t>Z</m:t>
                        </w:ins>
                      </m:r>
                    </m:e>
                    <m:e>
                      <m:r>
                        <w:ins w:id="180" w:author="震 孙" w:date="2023-11-09T17:06:00Z"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vertAlign w:val="subscript"/>
                          </w:rPr>
                          <m:t>X</m:t>
                        </w:ins>
                      </m:r>
                    </m:e>
                  </m:d>
                </m:e>
              </m:d>
              <m:r>
                <w:ins w:id="181" w:author="震 孙" w:date="2023-11-01T21:29:00Z">
                  <w:rPr>
                    <w:rFonts w:ascii="Cambria Math" w:eastAsiaTheme="minorEastAsia" w:hAnsi="Cambria Math"/>
                    <w:sz w:val="28"/>
                    <w:szCs w:val="28"/>
                    <w:vertAlign w:val="subscript"/>
                  </w:rPr>
                  <m:t>&amp;</m:t>
                </w:ins>
              </m:r>
              <m:r>
                <w:ins w:id="182" w:author="震 孙" w:date="2023-11-01T21:24:00Z">
                  <w:rPr>
                    <w:rFonts w:ascii="Cambria Math" w:eastAsiaTheme="minorEastAsia" w:hAnsi="Cambria Math"/>
                    <w:sz w:val="28"/>
                    <w:szCs w:val="28"/>
                    <w:vertAlign w:val="subscript"/>
                  </w:rPr>
                  <m:t xml:space="preserve">= </m:t>
                </w:ins>
              </m:r>
              <m:sSub>
                <m:sSubPr>
                  <m:ctrlPr>
                    <w:ins w:id="183" w:author="震 孙" w:date="2023-11-01T21:25:00Z"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vertAlign w:val="subscript"/>
                      </w:rPr>
                    </w:ins>
                  </m:ctrlPr>
                </m:sSubPr>
                <m:e>
                  <m:r>
                    <w:ins w:id="184" w:author="震 孙" w:date="2023-11-01T21:25:00Z">
                      <w:rPr>
                        <w:rFonts w:ascii="Cambria Math" w:eastAsiaTheme="minorEastAsia" w:hAnsi="Cambria Math"/>
                        <w:sz w:val="28"/>
                        <w:szCs w:val="28"/>
                        <w:vertAlign w:val="subscript"/>
                      </w:rPr>
                      <m:t>E</m:t>
                    </w:ins>
                  </m:r>
                </m:e>
                <m:sub>
                  <m:sSub>
                    <m:sSubPr>
                      <m:ctrlPr>
                        <w:ins w:id="185" w:author="震 孙" w:date="2023-11-01T21:26:00Z"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vertAlign w:val="subscript"/>
                          </w:rPr>
                        </w:ins>
                      </m:ctrlPr>
                    </m:sSubPr>
                    <m:e>
                      <m:r>
                        <w:ins w:id="186" w:author="震 孙" w:date="2023-11-01T21:26:00Z"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vertAlign w:val="subscript"/>
                          </w:rPr>
                          <m:t>Q</m:t>
                        </w:ins>
                      </m:r>
                    </m:e>
                    <m:sub>
                      <m:r>
                        <w:ins w:id="187" w:author="震 孙" w:date="2023-11-01T21:26:00Z"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vertAlign w:val="subscript"/>
                          </w:rPr>
                          <m:t>Φ</m:t>
                        </w:ins>
                      </m:r>
                    </m:sub>
                  </m:sSub>
                  <m:d>
                    <m:dPr>
                      <m:ctrlPr>
                        <w:ins w:id="188" w:author="震 孙" w:date="2023-11-01T21:27:00Z"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vertAlign w:val="subscript"/>
                          </w:rPr>
                        </w:ins>
                      </m:ctrlPr>
                    </m:dPr>
                    <m:e>
                      <m:r>
                        <w:ins w:id="189" w:author="震 孙" w:date="2023-11-09T17:04:00Z"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vertAlign w:val="subscript"/>
                          </w:rPr>
                          <m:t>Z</m:t>
                        </w:ins>
                      </m:r>
                    </m:e>
                    <m:e>
                      <m:r>
                        <w:ins w:id="190" w:author="震 孙" w:date="2023-11-09T17:04:00Z"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vertAlign w:val="subscript"/>
                          </w:rPr>
                          <m:t>X</m:t>
                        </w:ins>
                      </m:r>
                    </m:e>
                  </m:d>
                </m:sub>
              </m:sSub>
              <m:d>
                <m:dPr>
                  <m:ctrlPr>
                    <w:ins w:id="191" w:author="震 孙" w:date="2023-11-01T21:26:00Z"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vertAlign w:val="subscript"/>
                      </w:rPr>
                    </w:ins>
                  </m:ctrlPr>
                </m:dPr>
                <m:e>
                  <m:r>
                    <w:ins w:id="192" w:author="震 孙" w:date="2023-11-01T21:31:00Z">
                      <w:rPr>
                        <w:rFonts w:ascii="Cambria Math" w:eastAsiaTheme="minorEastAsia" w:hAnsi="Cambria Math"/>
                        <w:sz w:val="28"/>
                        <w:szCs w:val="28"/>
                        <w:vertAlign w:val="subscript"/>
                      </w:rPr>
                      <m:t xml:space="preserve">log </m:t>
                    </w:ins>
                  </m:r>
                  <m:sSub>
                    <m:sSubPr>
                      <m:ctrlPr>
                        <w:ins w:id="193" w:author="震 孙" w:date="2023-11-01T21:27:00Z"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vertAlign w:val="subscript"/>
                          </w:rPr>
                        </w:ins>
                      </m:ctrlPr>
                    </m:sSubPr>
                    <m:e>
                      <m:func>
                        <m:funcPr>
                          <m:ctrlPr>
                            <w:del w:id="194" w:author="震 孙" w:date="2023-11-01T21:31:00Z"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w:del>
                          </m:ctrlPr>
                        </m:funcPr>
                        <m:fName>
                          <m:r>
                            <w:del w:id="195" w:author="震 孙" w:date="2023-11-01T21:31:00Z"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vertAlign w:val="subscript"/>
                              </w:rPr>
                              <m:t>log</m:t>
                            </w:del>
                          </m:r>
                        </m:fName>
                        <m:e/>
                      </m:func>
                      <m:r>
                        <w:ins w:id="196" w:author="震 孙" w:date="2023-11-01T21:27:00Z"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vertAlign w:val="subscript"/>
                          </w:rPr>
                          <m:t>Q</m:t>
                        </w:ins>
                      </m:r>
                    </m:e>
                    <m:sub>
                      <m:r>
                        <w:ins w:id="197" w:author="震 孙" w:date="2023-11-01T21:27:00Z"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vertAlign w:val="subscript"/>
                          </w:rPr>
                          <m:t>Φ</m:t>
                        </w:ins>
                      </m:r>
                    </m:sub>
                  </m:sSub>
                  <m:d>
                    <m:dPr>
                      <m:ctrlPr>
                        <w:ins w:id="198" w:author="震 孙" w:date="2023-11-01T21:27:00Z"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vertAlign w:val="subscript"/>
                          </w:rPr>
                        </w:ins>
                      </m:ctrlPr>
                    </m:dPr>
                    <m:e>
                      <m:r>
                        <w:ins w:id="199" w:author="震 孙" w:date="2023-11-09T17:05:00Z"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vertAlign w:val="subscript"/>
                          </w:rPr>
                          <m:t>Z</m:t>
                        </w:ins>
                      </m:r>
                    </m:e>
                    <m:e>
                      <m:r>
                        <w:ins w:id="200" w:author="震 孙" w:date="2023-11-09T17:05:00Z"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vertAlign w:val="subscript"/>
                          </w:rPr>
                          <m:t>X</m:t>
                        </w:ins>
                      </m:r>
                    </m:e>
                  </m:d>
                  <m:r>
                    <w:ins w:id="201" w:author="震 孙" w:date="2023-11-01T21:27:00Z">
                      <w:rPr>
                        <w:rFonts w:ascii="Cambria Math" w:eastAsiaTheme="minorEastAsia" w:hAnsi="Cambria Math"/>
                        <w:sz w:val="28"/>
                        <w:szCs w:val="28"/>
                        <w:vertAlign w:val="subscript"/>
                      </w:rPr>
                      <m:t>-</m:t>
                    </w:ins>
                  </m:r>
                  <m:sSub>
                    <m:sSubPr>
                      <m:ctrlPr>
                        <w:ins w:id="202" w:author="震 孙" w:date="2023-11-01T21:27:00Z"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vertAlign w:val="subscript"/>
                          </w:rPr>
                        </w:ins>
                      </m:ctrlPr>
                    </m:sSub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vertAlign w:val="subscript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vertAlign w:val="subscript"/>
                            </w:rPr>
                            <m:t>log</m:t>
                          </m:r>
                        </m:fName>
                        <m:e>
                          <m:r>
                            <w:ins w:id="203" w:author="震 孙" w:date="2023-11-01T21:31:00Z"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vertAlign w:val="subscript"/>
                              </w:rPr>
                              <m:t xml:space="preserve"> </m:t>
                            </w:ins>
                          </m:r>
                        </m:e>
                      </m:func>
                      <m:r>
                        <w:ins w:id="204" w:author="震 孙" w:date="2023-11-01T21:27:00Z"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vertAlign w:val="subscript"/>
                          </w:rPr>
                          <m:t>P</m:t>
                        </w:ins>
                      </m:r>
                    </m:e>
                    <m:sub>
                      <m:r>
                        <w:ins w:id="205" w:author="震 孙" w:date="2023-11-01T21:27:00Z"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vertAlign w:val="subscript"/>
                          </w:rPr>
                          <m:t>θ</m:t>
                        </w:ins>
                      </m:r>
                    </m:sub>
                  </m:sSub>
                  <m:d>
                    <m:dPr>
                      <m:ctrlPr>
                        <w:ins w:id="206" w:author="震 孙" w:date="2023-11-01T21:27:00Z"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vertAlign w:val="subscript"/>
                          </w:rPr>
                        </w:ins>
                      </m:ctrlPr>
                    </m:dPr>
                    <m:e>
                      <m:r>
                        <w:ins w:id="207" w:author="震 孙" w:date="2023-11-09T17:05:00Z"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vertAlign w:val="subscript"/>
                          </w:rPr>
                          <m:t>Z</m:t>
                        </w:ins>
                      </m:r>
                    </m:e>
                    <m:e>
                      <m:r>
                        <w:ins w:id="208" w:author="震 孙" w:date="2023-11-09T17:05:00Z"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vertAlign w:val="subscript"/>
                          </w:rPr>
                          <m:t>X</m:t>
                        </w:ins>
                      </m:r>
                    </m:e>
                  </m:d>
                </m:e>
              </m:d>
              <m:r>
                <w:ins w:id="209" w:author="震 孙" w:date="2023-11-01T21:28:00Z">
                  <w:rPr>
                    <w:rFonts w:ascii="Cambria Math" w:eastAsiaTheme="minorEastAsia" w:hAnsi="Cambria Math"/>
                    <w:sz w:val="28"/>
                    <w:szCs w:val="28"/>
                    <w:vertAlign w:val="subscript"/>
                  </w:rPr>
                  <m:t xml:space="preserve"> </m:t>
                </w:ins>
              </m:r>
              <m:r>
                <w:rPr>
                  <w:rFonts w:ascii="Cambria Math" w:eastAsiaTheme="minorEastAsia" w:hAnsi="Cambria Math"/>
                  <w:sz w:val="28"/>
                  <w:szCs w:val="28"/>
                  <w:vertAlign w:val="subscript"/>
                </w:rPr>
                <m:t>#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vertAlign w:val="subscript"/>
                </w:rPr>
              </m:ctrlPr>
            </m:e>
            <m:e>
              <m:r>
                <w:ins w:id="210" w:author="震 孙" w:date="2023-11-01T21:29:00Z">
                  <w:rPr>
                    <w:rFonts w:ascii="Cambria Math" w:eastAsia="Cambria Math" w:hAnsi="Cambria Math" w:cs="Cambria Math"/>
                    <w:sz w:val="28"/>
                    <w:szCs w:val="28"/>
                    <w:vertAlign w:val="subscript"/>
                  </w:rPr>
                  <m:t>&amp;</m:t>
                </w:ins>
              </m:r>
              <m:r>
                <w:ins w:id="211" w:author="震 孙" w:date="2023-11-01T21:28:00Z">
                  <w:rPr>
                    <w:rFonts w:ascii="Cambria Math" w:eastAsia="Cambria Math" w:hAnsi="Cambria Math" w:cs="Cambria Math"/>
                    <w:sz w:val="28"/>
                    <w:szCs w:val="28"/>
                    <w:vertAlign w:val="subscript"/>
                  </w:rPr>
                  <m:t xml:space="preserve">= </m:t>
                </w:ins>
              </m:r>
              <m:sSub>
                <m:sSubPr>
                  <m:ctrlPr>
                    <w:ins w:id="212" w:author="震 孙" w:date="2023-11-01T21:29:00Z"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vertAlign w:val="subscript"/>
                      </w:rPr>
                    </w:ins>
                  </m:ctrlPr>
                </m:sSubPr>
                <m:e>
                  <m:r>
                    <w:ins w:id="213" w:author="震 孙" w:date="2023-11-01T21:29:00Z">
                      <w:rPr>
                        <w:rFonts w:ascii="Cambria Math" w:eastAsia="Cambria Math" w:hAnsi="Cambria Math" w:cs="Cambria Math"/>
                        <w:sz w:val="28"/>
                        <w:szCs w:val="28"/>
                        <w:vertAlign w:val="subscript"/>
                      </w:rPr>
                      <m:t>E</m:t>
                    </w:ins>
                  </m:r>
                </m:e>
                <m:sub>
                  <m:sSub>
                    <m:sSubPr>
                      <m:ctrlPr>
                        <w:ins w:id="214" w:author="震 孙" w:date="2023-11-01T21:30:00Z">
                          <w:rPr>
                            <w:rFonts w:ascii="Cambria Math" w:eastAsiaTheme="minorEastAsia" w:hAnsi="Cambria Math" w:cs="Cambria Math"/>
                            <w:i/>
                            <w:sz w:val="28"/>
                            <w:szCs w:val="28"/>
                            <w:vertAlign w:val="subscript"/>
                          </w:rPr>
                        </w:ins>
                      </m:ctrlPr>
                    </m:sSubPr>
                    <m:e>
                      <m:r>
                        <w:ins w:id="215" w:author="震 孙" w:date="2023-11-01T21:29:00Z">
                          <w:rPr>
                            <w:rFonts w:ascii="Cambria Math" w:eastAsiaTheme="minorEastAsia" w:hAnsi="Cambria Math" w:cs="Cambria Math" w:hint="eastAsia"/>
                            <w:sz w:val="28"/>
                            <w:szCs w:val="28"/>
                            <w:vertAlign w:val="subscript"/>
                          </w:rPr>
                          <m:t>Q</m:t>
                        </w:ins>
                      </m:r>
                      <m:ctrlPr>
                        <w:ins w:id="216" w:author="震 孙" w:date="2023-11-01T21:30:00Z">
                          <w:rPr>
                            <w:rFonts w:ascii="Cambria Math" w:eastAsiaTheme="minorEastAsia" w:hAnsi="Cambria Math" w:cs="Cambria Math" w:hint="eastAsia"/>
                            <w:i/>
                            <w:sz w:val="28"/>
                            <w:szCs w:val="28"/>
                            <w:vertAlign w:val="subscript"/>
                          </w:rPr>
                        </w:ins>
                      </m:ctrlPr>
                    </m:e>
                    <m:sub>
                      <m:r>
                        <w:ins w:id="217" w:author="震 孙" w:date="2023-11-01T21:30:00Z">
                          <m:rPr>
                            <m:sty m:val="p"/>
                          </m:rPr>
                          <w:rPr>
                            <w:rFonts w:ascii="Cambria Math" w:eastAsiaTheme="minorEastAsia" w:hAnsi="Cambria Math" w:cs="Cambria Math"/>
                            <w:sz w:val="28"/>
                            <w:szCs w:val="28"/>
                            <w:vertAlign w:val="subscript"/>
                          </w:rPr>
                          <m:t>Φ</m:t>
                        </w:ins>
                      </m:r>
                    </m:sub>
                  </m:sSub>
                  <m:d>
                    <m:dPr>
                      <m:ctrlPr>
                        <w:ins w:id="218" w:author="震 孙" w:date="2023-11-01T21:30:00Z">
                          <w:rPr>
                            <w:rFonts w:ascii="Cambria Math" w:eastAsiaTheme="minorEastAsia" w:hAnsi="Cambria Math" w:cs="Cambria Math"/>
                            <w:i/>
                            <w:sz w:val="28"/>
                            <w:szCs w:val="28"/>
                            <w:vertAlign w:val="subscript"/>
                          </w:rPr>
                        </w:ins>
                      </m:ctrlPr>
                    </m:dPr>
                    <m:e>
                      <m:r>
                        <w:ins w:id="219" w:author="震 孙" w:date="2023-11-09T17:04:00Z">
                          <w:rPr>
                            <w:rFonts w:ascii="Cambria Math" w:eastAsiaTheme="minorEastAsia" w:hAnsi="Cambria Math" w:cs="Cambria Math"/>
                            <w:sz w:val="28"/>
                            <w:szCs w:val="28"/>
                            <w:vertAlign w:val="subscript"/>
                          </w:rPr>
                          <m:t>Z</m:t>
                        </w:ins>
                      </m:r>
                    </m:e>
                    <m:e>
                      <m:r>
                        <w:ins w:id="220" w:author="震 孙" w:date="2023-11-09T17:04:00Z">
                          <w:rPr>
                            <w:rFonts w:ascii="Cambria Math" w:eastAsiaTheme="minorEastAsia" w:hAnsi="Cambria Math" w:cs="Cambria Math"/>
                            <w:sz w:val="28"/>
                            <w:szCs w:val="28"/>
                            <w:vertAlign w:val="subscript"/>
                          </w:rPr>
                          <m:t>X</m:t>
                        </w:ins>
                      </m:r>
                    </m:e>
                  </m:d>
                </m:sub>
              </m:sSub>
              <m:d>
                <m:dPr>
                  <m:ctrlPr>
                    <w:ins w:id="221" w:author="震 孙" w:date="2023-11-01T21:30:00Z"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vertAlign w:val="subscript"/>
                      </w:rPr>
                    </w:ins>
                  </m:ctrlPr>
                </m:dPr>
                <m:e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vertAlign w:val="subscript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vertAlign w:val="subscript"/>
                        </w:rPr>
                        <m:t>log</m:t>
                      </m:r>
                    </m:fName>
                    <m:e>
                      <m:r>
                        <w:ins w:id="222" w:author="震 孙" w:date="2023-11-01T21:31:00Z"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vertAlign w:val="subscript"/>
                          </w:rPr>
                          <m:t xml:space="preserve"> </m:t>
                        </w:ins>
                      </m:r>
                    </m:e>
                  </m:func>
                  <m:sSub>
                    <m:sSubPr>
                      <m:ctrlPr>
                        <w:ins w:id="223" w:author="震 孙" w:date="2023-11-01T21:30:00Z"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vertAlign w:val="subscript"/>
                          </w:rPr>
                        </w:ins>
                      </m:ctrlPr>
                    </m:sSubPr>
                    <m:e>
                      <m:r>
                        <w:ins w:id="224" w:author="震 孙" w:date="2023-11-01T21:30:00Z"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vertAlign w:val="subscript"/>
                          </w:rPr>
                          <m:t>Q</m:t>
                        </w:ins>
                      </m:r>
                    </m:e>
                    <m:sub>
                      <m:r>
                        <w:ins w:id="225" w:author="震 孙" w:date="2023-11-01T21:30:00Z"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vertAlign w:val="subscript"/>
                          </w:rPr>
                          <m:t>Φ</m:t>
                        </w:ins>
                      </m:r>
                    </m:sub>
                  </m:sSub>
                  <m:d>
                    <m:dPr>
                      <m:ctrlPr>
                        <w:ins w:id="226" w:author="震 孙" w:date="2023-11-01T21:30:00Z"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vertAlign w:val="subscript"/>
                          </w:rPr>
                        </w:ins>
                      </m:ctrlPr>
                    </m:dPr>
                    <m:e>
                      <m:r>
                        <w:ins w:id="227" w:author="震 孙" w:date="2023-11-09T17:05:00Z"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vertAlign w:val="subscript"/>
                          </w:rPr>
                          <m:t>Z</m:t>
                        </w:ins>
                      </m:r>
                    </m:e>
                    <m:e>
                      <m:r>
                        <w:ins w:id="228" w:author="震 孙" w:date="2023-11-09T17:05:00Z"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vertAlign w:val="subscript"/>
                          </w:rPr>
                          <m:t>X</m:t>
                        </w:ins>
                      </m:r>
                    </m:e>
                  </m:d>
                  <m:r>
                    <w:ins w:id="229" w:author="震 孙" w:date="2023-11-01T21:30:00Z">
                      <w:rPr>
                        <w:rFonts w:ascii="Cambria Math" w:eastAsia="Cambria Math" w:hAnsi="Cambria Math" w:cs="Cambria Math"/>
                        <w:sz w:val="28"/>
                        <w:szCs w:val="28"/>
                        <w:vertAlign w:val="subscript"/>
                      </w:rPr>
                      <m:t>-</m:t>
                    </w:ins>
                  </m:r>
                  <m:sSub>
                    <m:sSubPr>
                      <m:ctrlPr>
                        <w:ins w:id="230" w:author="震 孙" w:date="2023-11-01T21:30:00Z"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vertAlign w:val="subscript"/>
                          </w:rPr>
                        </w:ins>
                      </m:ctrlPr>
                    </m:sSubPr>
                    <m:e>
                      <m:func>
                        <m:func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vertAlign w:val="subscript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vertAlign w:val="subscript"/>
                            </w:rPr>
                            <m:t>log</m:t>
                          </m:r>
                        </m:fName>
                        <m:e>
                          <m:r>
                            <w:ins w:id="231" w:author="震 孙" w:date="2023-11-01T21:31:00Z"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vertAlign w:val="subscript"/>
                              </w:rPr>
                              <m:t xml:space="preserve"> </m:t>
                            </w:ins>
                          </m:r>
                        </m:e>
                      </m:func>
                      <m:r>
                        <w:ins w:id="232" w:author="震 孙" w:date="2023-11-01T21:30:00Z"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vertAlign w:val="subscript"/>
                          </w:rPr>
                          <m:t>P</m:t>
                        </w:ins>
                      </m:r>
                    </m:e>
                    <m:sub>
                      <m:r>
                        <w:ins w:id="233" w:author="震 孙" w:date="2023-11-01T21:30:00Z"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vertAlign w:val="subscript"/>
                          </w:rPr>
                          <m:t>θ</m:t>
                        </w:ins>
                      </m:r>
                    </m:sub>
                  </m:sSub>
                  <m:d>
                    <m:dPr>
                      <m:ctrlPr>
                        <w:ins w:id="234" w:author="震 孙" w:date="2023-11-01T21:30:00Z"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vertAlign w:val="subscript"/>
                          </w:rPr>
                        </w:ins>
                      </m:ctrlPr>
                    </m:dPr>
                    <m:e>
                      <m:r>
                        <w:ins w:id="235" w:author="震 孙" w:date="2023-11-01T21:30:00Z"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vertAlign w:val="subscript"/>
                          </w:rPr>
                          <m:t>X,Z</m:t>
                        </w:ins>
                      </m:r>
                    </m:e>
                  </m:d>
                  <m:r>
                    <w:ins w:id="236" w:author="震 孙" w:date="2023-11-01T21:30:00Z">
                      <w:rPr>
                        <w:rFonts w:ascii="Cambria Math" w:eastAsia="Cambria Math" w:hAnsi="Cambria Math" w:cs="Cambria Math"/>
                        <w:sz w:val="28"/>
                        <w:szCs w:val="28"/>
                        <w:vertAlign w:val="subscript"/>
                      </w:rPr>
                      <m:t>+</m:t>
                    </w:ins>
                  </m:r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vertAlign w:val="subscript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vertAlign w:val="subscript"/>
                        </w:rPr>
                        <m:t>log</m:t>
                      </m:r>
                    </m:fName>
                    <m:e>
                      <m:r>
                        <w:ins w:id="237" w:author="震 孙" w:date="2023-11-01T21:31:00Z"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vertAlign w:val="subscript"/>
                          </w:rPr>
                          <m:t xml:space="preserve"> </m:t>
                        </w:ins>
                      </m:r>
                      <m:sSub>
                        <m:sSubPr>
                          <m:ctrlPr>
                            <w:ins w:id="238" w:author="震 孙" w:date="2023-11-01T21:31:00Z"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w:ins>
                          </m:ctrlPr>
                        </m:sSubPr>
                        <m:e>
                          <m:r>
                            <w:ins w:id="239" w:author="震 孙" w:date="2023-11-01T21:31:00Z"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w:ins>
                          </m:r>
                        </m:e>
                        <m:sub>
                          <m:r>
                            <w:ins w:id="240" w:author="震 孙" w:date="2023-11-01T21:32:00Z"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vertAlign w:val="subscript"/>
                              </w:rPr>
                              <m:t>θ</m:t>
                            </w:ins>
                          </m:r>
                        </m:sub>
                      </m:sSub>
                      <m:d>
                        <m:dPr>
                          <m:ctrlPr>
                            <w:ins w:id="241" w:author="震 孙" w:date="2023-11-01T21:32:00Z"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w:ins>
                          </m:ctrlPr>
                        </m:dPr>
                        <m:e>
                          <m:r>
                            <w:ins w:id="242" w:author="震 孙" w:date="2023-11-01T21:32:00Z"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vertAlign w:val="subscript"/>
                              </w:rPr>
                              <m:t>X</m:t>
                            </w:ins>
                          </m:r>
                        </m:e>
                      </m:d>
                    </m:e>
                  </m:func>
                </m:e>
              </m:d>
              <m:r>
                <w:ins w:id="243" w:author="震 孙" w:date="2023-11-01T21:32:00Z">
                  <w:rPr>
                    <w:rFonts w:ascii="Cambria Math" w:eastAsia="Cambria Math" w:hAnsi="Cambria Math" w:cs="Cambria Math"/>
                    <w:sz w:val="28"/>
                    <w:szCs w:val="28"/>
                    <w:vertAlign w:val="subscript"/>
                  </w:rPr>
                  <m:t>#</m:t>
                </w:ins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vertAlign w:val="subscript"/>
                </w:rPr>
              </m:ctrlPr>
            </m:e>
            <m:e>
              <m:r>
                <w:ins w:id="244" w:author="震 孙" w:date="2023-11-01T21:36:00Z">
                  <w:rPr>
                    <w:rFonts w:ascii="Cambria Math" w:eastAsia="Cambria Math" w:hAnsi="Cambria Math" w:cs="Cambria Math"/>
                    <w:sz w:val="28"/>
                    <w:szCs w:val="28"/>
                    <w:vertAlign w:val="subscript"/>
                  </w:rPr>
                  <m:t>&amp;</m:t>
                </w:ins>
              </m:r>
              <m:r>
                <w:ins w:id="245" w:author="震 孙" w:date="2023-11-01T21:32:00Z">
                  <w:rPr>
                    <w:rFonts w:ascii="Cambria Math" w:eastAsia="Cambria Math" w:hAnsi="Cambria Math" w:cs="Cambria Math"/>
                    <w:sz w:val="28"/>
                    <w:szCs w:val="28"/>
                    <w:vertAlign w:val="subscript"/>
                  </w:rPr>
                  <m:t>=</m:t>
                </w:ins>
              </m:r>
              <m:sSub>
                <m:sSubPr>
                  <m:ctrlPr>
                    <w:ins w:id="246" w:author="震 孙" w:date="2023-11-01T21:32:00Z"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vertAlign w:val="subscript"/>
                      </w:rPr>
                    </w:ins>
                  </m:ctrlPr>
                </m:sSubPr>
                <m:e>
                  <m:sSub>
                    <m:sSubPr>
                      <m:ctrlPr>
                        <w:ins w:id="247" w:author="震 孙" w:date="2023-11-01T21:32:00Z"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vertAlign w:val="subscript"/>
                          </w:rPr>
                        </w:ins>
                      </m:ctrlPr>
                    </m:sSubPr>
                    <m:e>
                      <m:r>
                        <w:ins w:id="248" w:author="震 孙" w:date="2023-11-01T21:32:00Z"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vertAlign w:val="subscript"/>
                          </w:rPr>
                          <m:t>E</m:t>
                        </w:ins>
                      </m:r>
                    </m:e>
                    <m:sub>
                      <m:r>
                        <w:ins w:id="249" w:author="震 孙" w:date="2023-11-01T21:32:00Z"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vertAlign w:val="subscript"/>
                          </w:rPr>
                          <m:t>Q</m:t>
                        </w:ins>
                      </m:r>
                    </m:sub>
                  </m:sSub>
                </m:e>
                <m:sub>
                  <m:r>
                    <w:ins w:id="250" w:author="震 孙" w:date="2023-11-01T21:32:00Z"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  <w:vertAlign w:val="subscript"/>
                      </w:rPr>
                      <m:t>Φ</m:t>
                    </w:ins>
                  </m:r>
                </m:sub>
              </m:sSub>
              <m:d>
                <m:dPr>
                  <m:ctrlPr>
                    <w:ins w:id="251" w:author="震 孙" w:date="2023-11-01T21:32:00Z"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vertAlign w:val="subscript"/>
                      </w:rPr>
                    </w:ins>
                  </m:ctrlPr>
                </m:dPr>
                <m:e>
                  <m:r>
                    <w:ins w:id="252" w:author="震 孙" w:date="2023-11-09T17:04:00Z">
                      <w:rPr>
                        <w:rFonts w:ascii="Cambria Math" w:eastAsia="Cambria Math" w:hAnsi="Cambria Math" w:cs="Cambria Math"/>
                        <w:sz w:val="28"/>
                        <w:szCs w:val="28"/>
                        <w:vertAlign w:val="subscript"/>
                      </w:rPr>
                      <m:t>Z</m:t>
                    </w:ins>
                  </m:r>
                </m:e>
                <m:e>
                  <m:r>
                    <w:ins w:id="253" w:author="震 孙" w:date="2023-11-09T17:04:00Z">
                      <w:rPr>
                        <w:rFonts w:ascii="Cambria Math" w:eastAsia="Cambria Math" w:hAnsi="Cambria Math" w:cs="Cambria Math"/>
                        <w:sz w:val="28"/>
                        <w:szCs w:val="28"/>
                        <w:vertAlign w:val="subscript"/>
                      </w:rPr>
                      <m:t>X</m:t>
                    </w:ins>
                  </m:r>
                </m:e>
              </m:d>
              <m:d>
                <m:dPr>
                  <m:ctrlPr>
                    <w:ins w:id="254" w:author="震 孙" w:date="2023-11-01T21:32:00Z"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vertAlign w:val="subscript"/>
                      </w:rPr>
                    </w:ins>
                  </m:ctrlPr>
                </m:dPr>
                <m:e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vertAlign w:val="subscript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vertAlign w:val="subscript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ins w:id="255" w:author="震 孙" w:date="2023-11-01T21:33:00Z"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w:ins>
                          </m:ctrlPr>
                        </m:sSubPr>
                        <m:e>
                          <m:r>
                            <w:ins w:id="256" w:author="震 孙" w:date="2023-11-01T21:33:00Z"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w:ins>
                          </m:r>
                        </m:e>
                        <m:sub>
                          <m:r>
                            <w:ins w:id="257" w:author="震 孙" w:date="2023-11-01T21:33:00Z"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vertAlign w:val="subscript"/>
                              </w:rPr>
                              <m:t>Φ</m:t>
                            </w:ins>
                          </m:r>
                        </m:sub>
                      </m:sSub>
                      <m:d>
                        <m:dPr>
                          <m:ctrlPr>
                            <w:ins w:id="258" w:author="震 孙" w:date="2023-11-01T21:33:00Z"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w:ins>
                          </m:ctrlPr>
                        </m:dPr>
                        <m:e>
                          <m:r>
                            <w:ins w:id="259" w:author="震 孙" w:date="2023-11-09T17:05:00Z"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vertAlign w:val="subscript"/>
                              </w:rPr>
                              <m:t>Z</m:t>
                            </w:ins>
                          </m:r>
                        </m:e>
                        <m:e>
                          <m:r>
                            <w:ins w:id="260" w:author="震 孙" w:date="2023-11-09T17:05:00Z"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vertAlign w:val="subscript"/>
                              </w:rPr>
                              <m:t>X</m:t>
                            </w:ins>
                          </m:r>
                        </m:e>
                      </m:d>
                      <m:r>
                        <w:ins w:id="261" w:author="震 孙" w:date="2023-11-01T21:33:00Z"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vertAlign w:val="subscript"/>
                          </w:rPr>
                          <m:t>-</m:t>
                        </w:ins>
                      </m:r>
                      <m:func>
                        <m:func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vertAlign w:val="subscript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vertAlign w:val="subscript"/>
                            </w:rPr>
                            <m:t>log</m:t>
                          </m:r>
                        </m:fName>
                        <m:e>
                          <m:sSub>
                            <m:sSubPr>
                              <m:ctrlPr>
                                <w:ins w:id="262" w:author="震 孙" w:date="2023-11-01T21:33:00Z"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  <w:vertAlign w:val="subscript"/>
                                  </w:rPr>
                                </w:ins>
                              </m:ctrlPr>
                            </m:sSubPr>
                            <m:e>
                              <m:r>
                                <w:ins w:id="263" w:author="震 孙" w:date="2023-11-01T21:33:00Z"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P</m:t>
                                </w:ins>
                              </m:r>
                            </m:e>
                            <m:sub>
                              <m:r>
                                <w:ins w:id="264" w:author="震 孙" w:date="2023-11-01T21:33:00Z"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θ</m:t>
                                </w:ins>
                              </m:r>
                            </m:sub>
                          </m:sSub>
                          <m:d>
                            <m:dPr>
                              <m:ctrlPr>
                                <w:ins w:id="265" w:author="震 孙" w:date="2023-11-01T21:33:00Z"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  <w:vertAlign w:val="subscript"/>
                                  </w:rPr>
                                </w:ins>
                              </m:ctrlPr>
                            </m:dPr>
                            <m:e>
                              <m:r>
                                <w:ins w:id="266" w:author="震 孙" w:date="2023-11-01T21:33:00Z"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X, Z</m:t>
                                </w:ins>
                              </m:r>
                            </m:e>
                          </m:d>
                        </m:e>
                      </m:func>
                    </m:e>
                  </m:func>
                </m:e>
              </m:d>
              <m:r>
                <w:ins w:id="267" w:author="震 孙" w:date="2023-11-01T21:33:00Z">
                  <w:rPr>
                    <w:rFonts w:ascii="Cambria Math" w:eastAsia="Cambria Math" w:hAnsi="Cambria Math" w:cs="Cambria Math"/>
                    <w:sz w:val="28"/>
                    <w:szCs w:val="28"/>
                    <w:vertAlign w:val="subscript"/>
                  </w:rPr>
                  <m:t>+</m:t>
                </w:ins>
              </m:r>
              <m:func>
                <m:func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  <w:vertAlign w:val="subscript"/>
                    </w:rPr>
                    <m:t>log</m:t>
                  </m:r>
                </m:fName>
                <m:e>
                  <m:sSub>
                    <m:sSubPr>
                      <m:ctrlPr>
                        <w:ins w:id="268" w:author="震 孙" w:date="2023-11-01T21:33:00Z"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vertAlign w:val="subscript"/>
                          </w:rPr>
                        </w:ins>
                      </m:ctrlPr>
                    </m:sSubPr>
                    <m:e>
                      <m:r>
                        <w:ins w:id="269" w:author="震 孙" w:date="2023-11-01T21:33:00Z"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vertAlign w:val="subscript"/>
                          </w:rPr>
                          <m:t>P</m:t>
                        </w:ins>
                      </m:r>
                    </m:e>
                    <m:sub>
                      <m:r>
                        <w:ins w:id="270" w:author="震 孙" w:date="2023-11-01T21:33:00Z"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vertAlign w:val="subscript"/>
                          </w:rPr>
                          <m:t>θ</m:t>
                        </w:ins>
                      </m:r>
                    </m:sub>
                  </m:sSub>
                  <m:d>
                    <m:dPr>
                      <m:ctrlPr>
                        <w:ins w:id="271" w:author="震 孙" w:date="2023-11-01T21:33:00Z"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vertAlign w:val="subscript"/>
                          </w:rPr>
                        </w:ins>
                      </m:ctrlPr>
                    </m:dPr>
                    <m:e>
                      <m:r>
                        <w:ins w:id="272" w:author="震 孙" w:date="2023-11-01T21:33:00Z"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vertAlign w:val="subscript"/>
                          </w:rPr>
                          <m:t>X</m:t>
                        </w:ins>
                      </m:r>
                    </m:e>
                  </m:d>
                  <m:r>
                    <w:ins w:id="273" w:author="震 孙" w:date="2023-11-01T21:34:00Z">
                      <w:rPr>
                        <w:rFonts w:ascii="Cambria Math" w:eastAsia="Cambria Math" w:hAnsi="Cambria Math" w:cs="Cambria Math"/>
                        <w:sz w:val="28"/>
                        <w:szCs w:val="28"/>
                        <w:vertAlign w:val="subscript"/>
                      </w:rPr>
                      <m:t xml:space="preserve"> </m:t>
                    </w:ins>
                  </m:r>
                </m:e>
              </m:func>
            </m:e>
          </m:eqArr>
        </m:oMath>
      </m:oMathPara>
    </w:p>
    <w:p w14:paraId="5AC3C19D" w14:textId="398278DF" w:rsidR="00A6674F" w:rsidRDefault="00A6674F">
      <w:pPr>
        <w:rPr>
          <w:ins w:id="274" w:author="震 孙" w:date="2023-11-01T21:37:00Z"/>
          <w:rFonts w:eastAsiaTheme="minorEastAsia"/>
          <w:sz w:val="28"/>
          <w:szCs w:val="28"/>
          <w:vertAlign w:val="subscript"/>
        </w:rPr>
      </w:pPr>
    </w:p>
    <w:p w14:paraId="74F60503" w14:textId="77777777" w:rsidR="000C615D" w:rsidRDefault="000C615D">
      <w:pPr>
        <w:rPr>
          <w:ins w:id="275" w:author="震 孙" w:date="2023-11-01T21:40:00Z"/>
          <w:rFonts w:eastAsiaTheme="minorEastAsia"/>
          <w:sz w:val="28"/>
          <w:szCs w:val="28"/>
        </w:rPr>
      </w:pPr>
      <w:ins w:id="276" w:author="震 孙" w:date="2023-11-01T21:40:00Z">
        <w:r>
          <w:rPr>
            <w:rFonts w:eastAsiaTheme="minorEastAsia" w:hint="eastAsia"/>
            <w:sz w:val="28"/>
            <w:szCs w:val="28"/>
          </w:rPr>
          <w:t>对上式变形，</w:t>
        </w:r>
      </w:ins>
      <w:ins w:id="277" w:author="震 孙" w:date="2023-11-01T21:37:00Z">
        <w:r w:rsidR="00A6674F">
          <w:rPr>
            <w:rFonts w:eastAsiaTheme="minorEastAsia" w:hint="eastAsia"/>
            <w:sz w:val="28"/>
            <w:szCs w:val="28"/>
          </w:rPr>
          <w:t>我们有</w:t>
        </w:r>
      </w:ins>
    </w:p>
    <w:p w14:paraId="5541F636" w14:textId="7E324321" w:rsidR="000C615D" w:rsidRPr="000C615D" w:rsidRDefault="00000000">
      <w:pPr>
        <w:rPr>
          <w:ins w:id="278" w:author="震 孙" w:date="2023-11-01T21:41:00Z"/>
          <w:rFonts w:eastAsiaTheme="minorEastAsia"/>
          <w:sz w:val="28"/>
          <w:szCs w:val="28"/>
          <w:rPrChange w:id="279" w:author="震 孙" w:date="2023-11-01T21:42:00Z">
            <w:rPr>
              <w:ins w:id="280" w:author="震 孙" w:date="2023-11-01T21:41:00Z"/>
              <w:rFonts w:ascii="Cambria Math" w:eastAsiaTheme="minorEastAsia" w:hAnsi="Cambria Math"/>
              <w:i/>
              <w:sz w:val="28"/>
              <w:szCs w:val="28"/>
            </w:rPr>
          </w:rPrChange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log</m:t>
              </m:r>
            </m:fName>
            <m:e>
              <m:sSub>
                <m:sSubPr>
                  <m:ctrlPr>
                    <w:ins w:id="281" w:author="震 孙" w:date="2023-11-01T21:37:00Z"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w:ins>
                  </m:ctrlPr>
                </m:sSubPr>
                <m:e>
                  <m:r>
                    <w:ins w:id="282" w:author="震 孙" w:date="2023-11-01T21:37:00Z">
                      <w:rPr>
                        <w:rFonts w:ascii="Cambria Math" w:eastAsiaTheme="minorEastAsia" w:hAnsi="Cambria Math" w:hint="eastAsia"/>
                        <w:sz w:val="28"/>
                        <w:szCs w:val="28"/>
                      </w:rPr>
                      <m:t>P</m:t>
                    </w:ins>
                  </m:r>
                  <m:ctrlPr>
                    <w:ins w:id="283" w:author="震 孙" w:date="2023-11-01T21:37:00Z">
                      <w:rPr>
                        <w:rFonts w:ascii="Cambria Math" w:eastAsiaTheme="minorEastAsia" w:hAnsi="Cambria Math" w:hint="eastAsia"/>
                        <w:i/>
                        <w:sz w:val="28"/>
                        <w:szCs w:val="28"/>
                      </w:rPr>
                    </w:ins>
                  </m:ctrlPr>
                </m:e>
                <m:sub>
                  <m:r>
                    <w:ins w:id="284" w:author="震 孙" w:date="2023-11-01T21:37:00Z"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θ</m:t>
                    </w:ins>
                  </m:r>
                </m:sub>
              </m:sSub>
            </m:e>
          </m:func>
          <m:d>
            <m:dPr>
              <m:ctrlPr>
                <w:ins w:id="285" w:author="震 孙" w:date="2023-11-01T21:37:00Z"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w:ins>
              </m:ctrlPr>
            </m:dPr>
            <m:e>
              <m:r>
                <w:ins w:id="286" w:author="震 孙" w:date="2023-11-01T21:37:00Z"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w:ins>
              </m:r>
            </m:e>
          </m:d>
          <m:r>
            <w:ins w:id="287" w:author="震 孙" w:date="2023-11-01T21:40:00Z">
              <w:rPr>
                <w:rFonts w:ascii="Cambria Math" w:eastAsiaTheme="minorEastAsia" w:hAnsi="Cambria Math"/>
                <w:sz w:val="28"/>
                <w:szCs w:val="28"/>
              </w:rPr>
              <m:t>=</m:t>
            </w:ins>
          </m:r>
          <m:sSub>
            <m:sSubPr>
              <m:ctrlPr>
                <w:ins w:id="288" w:author="震 孙" w:date="2023-11-01T21:38:00Z"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w:ins>
              </m:ctrlPr>
            </m:sSubPr>
            <m:e>
              <m:sSub>
                <m:sSubPr>
                  <m:ctrlPr>
                    <w:ins w:id="289" w:author="震 孙" w:date="2023-11-01T21:38:00Z"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w:ins>
                  </m:ctrlPr>
                </m:sSubPr>
                <m:e>
                  <m:r>
                    <w:ins w:id="290" w:author="震 孙" w:date="2023-11-01T21:38:00Z"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E</m:t>
                    </w:ins>
                  </m:r>
                </m:e>
                <m:sub>
                  <m:r>
                    <w:ins w:id="291" w:author="震 孙" w:date="2023-11-01T21:38:00Z"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Q</m:t>
                    </w:ins>
                  </m:r>
                </m:sub>
              </m:sSub>
            </m:e>
            <m:sub>
              <m:r>
                <w:ins w:id="292" w:author="震 孙" w:date="2023-11-01T21:38:00Z"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Φ</m:t>
                </w:ins>
              </m:r>
              <m:d>
                <m:dPr>
                  <m:ctrlPr>
                    <w:ins w:id="293" w:author="震 孙" w:date="2023-11-01T21:38:00Z"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w:ins>
                  </m:ctrlPr>
                </m:dPr>
                <m:e>
                  <m:r>
                    <w:ins w:id="294" w:author="震 孙" w:date="2023-11-09T17:05:00Z"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Z</m:t>
                    </w:ins>
                  </m:r>
                </m:e>
                <m:e>
                  <m:r>
                    <w:ins w:id="295" w:author="震 孙" w:date="2023-11-09T17:05:00Z"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w:ins>
                  </m:r>
                </m:e>
              </m:d>
            </m:sub>
          </m:sSub>
          <m:d>
            <m:dPr>
              <m:ctrlPr>
                <w:ins w:id="296" w:author="震 孙" w:date="2023-11-01T21:38:00Z"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w:ins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log</m:t>
                  </m:r>
                </m:fName>
                <m:e>
                  <m:sSub>
                    <m:sSubPr>
                      <m:ctrlPr>
                        <w:ins w:id="297" w:author="震 孙" w:date="2023-11-01T21:39:00Z"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w:ins>
                      </m:ctrlPr>
                    </m:sSubPr>
                    <m:e>
                      <m:r>
                        <w:ins w:id="298" w:author="震 孙" w:date="2023-11-01T21:39:00Z"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P</m:t>
                        </w:ins>
                      </m:r>
                    </m:e>
                    <m:sub>
                      <m:r>
                        <w:ins w:id="299" w:author="震 孙" w:date="2023-11-01T21:39:00Z"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θ</m:t>
                        </w:ins>
                      </m:r>
                    </m:sub>
                  </m:sSub>
                  <m:d>
                    <m:dPr>
                      <m:ctrlPr>
                        <w:ins w:id="300" w:author="震 孙" w:date="2023-11-01T21:39:00Z"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w:ins>
                      </m:ctrlPr>
                    </m:dPr>
                    <m:e>
                      <m:r>
                        <w:ins w:id="301" w:author="震 孙" w:date="2023-11-01T21:39:00Z"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X,Z</m:t>
                        </w:ins>
                      </m:r>
                    </m:e>
                  </m:d>
                  <m:r>
                    <w:ins w:id="302" w:author="震 孙" w:date="2023-11-01T21:39:00Z"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</m:t>
                    </w:ins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ins w:id="303" w:author="震 孙" w:date="2023-11-01T21:39:00Z"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w:ins>
                          </m:ctrlPr>
                        </m:sSubPr>
                        <m:e>
                          <m:r>
                            <w:ins w:id="304" w:author="震 孙" w:date="2023-11-01T21:39:00Z"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Q</m:t>
                            </w:ins>
                          </m:r>
                        </m:e>
                        <m:sub>
                          <m:r>
                            <w:ins w:id="305" w:author="震 孙" w:date="2023-11-01T21:39:00Z"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Φ</m:t>
                            </w:ins>
                          </m:r>
                        </m:sub>
                      </m:sSub>
                      <m:d>
                        <m:dPr>
                          <m:ctrlPr>
                            <w:ins w:id="306" w:author="震 孙" w:date="2023-11-01T21:39:00Z"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w:ins>
                          </m:ctrlPr>
                        </m:dPr>
                        <m:e>
                          <m:r>
                            <w:ins w:id="307" w:author="震 孙" w:date="2023-11-09T17:05:00Z"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Z</m:t>
                            </w:ins>
                          </m:r>
                        </m:e>
                        <m:e>
                          <m:r>
                            <w:ins w:id="308" w:author="震 孙" w:date="2023-11-09T17:05:00Z"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X</m:t>
                            </w:ins>
                          </m:r>
                        </m:e>
                      </m:d>
                    </m:e>
                  </m:func>
                </m:e>
              </m:func>
            </m:e>
          </m:d>
          <m:r>
            <w:ins w:id="309" w:author="震 孙" w:date="2023-11-01T21:40:00Z">
              <w:rPr>
                <w:rFonts w:ascii="Cambria Math" w:eastAsiaTheme="minorEastAsia" w:hAnsi="Cambria Math"/>
                <w:sz w:val="28"/>
                <w:szCs w:val="28"/>
              </w:rPr>
              <m:t>+KL(</m:t>
            </w:ins>
          </m:r>
          <m:sSub>
            <m:sSubPr>
              <m:ctrlPr>
                <w:ins w:id="310" w:author="震 孙" w:date="2023-11-01T21:40:00Z"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w:ins>
              </m:ctrlPr>
            </m:sSubPr>
            <m:e>
              <m:r>
                <w:ins w:id="311" w:author="震 孙" w:date="2023-11-01T21:40:00Z"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w:ins>
              </m:r>
            </m:e>
            <m:sub>
              <m:r>
                <w:ins w:id="312" w:author="震 孙" w:date="2023-11-01T21:40:00Z"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Φ</m:t>
                </w:ins>
              </m:r>
            </m:sub>
          </m:sSub>
          <m:r>
            <w:ins w:id="313" w:author="震 孙" w:date="2023-11-01T21:40:00Z">
              <w:rPr>
                <w:rFonts w:ascii="Cambria Math" w:eastAsiaTheme="minorEastAsia" w:hAnsi="Cambria Math"/>
                <w:sz w:val="28"/>
                <w:szCs w:val="28"/>
              </w:rPr>
              <m:t>(</m:t>
            </w:ins>
          </m:r>
          <m:r>
            <w:ins w:id="314" w:author="震 孙" w:date="2023-11-09T17:06:00Z">
              <w:rPr>
                <w:rFonts w:ascii="Cambria Math" w:eastAsiaTheme="minorEastAsia" w:hAnsi="Cambria Math"/>
                <w:sz w:val="28"/>
                <w:szCs w:val="28"/>
              </w:rPr>
              <m:t>Z</m:t>
            </w:ins>
          </m:r>
          <m:r>
            <w:ins w:id="315" w:author="震 孙" w:date="2023-11-01T21:40:00Z">
              <w:rPr>
                <w:rFonts w:ascii="Cambria Math" w:eastAsiaTheme="minorEastAsia" w:hAnsi="Cambria Math"/>
                <w:sz w:val="28"/>
                <w:szCs w:val="28"/>
              </w:rPr>
              <m:t>|</m:t>
            </w:ins>
          </m:r>
          <m:r>
            <w:ins w:id="316" w:author="震 孙" w:date="2023-11-09T17:06:00Z">
              <w:rPr>
                <w:rFonts w:ascii="Cambria Math" w:eastAsiaTheme="minorEastAsia" w:hAnsi="Cambria Math"/>
                <w:sz w:val="28"/>
                <w:szCs w:val="28"/>
              </w:rPr>
              <m:t>X</m:t>
            </w:ins>
          </m:r>
          <m:r>
            <w:ins w:id="317" w:author="震 孙" w:date="2023-11-01T21:40:00Z">
              <w:rPr>
                <w:rFonts w:ascii="Cambria Math" w:eastAsiaTheme="minorEastAsia" w:hAnsi="Cambria Math"/>
                <w:sz w:val="28"/>
                <w:szCs w:val="28"/>
              </w:rPr>
              <m:t>)||</m:t>
            </w:ins>
          </m:r>
          <m:d>
            <m:dPr>
              <m:ctrlPr>
                <w:ins w:id="318" w:author="震 孙" w:date="2023-11-01T21:40:00Z"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w:ins>
              </m:ctrlPr>
            </m:dPr>
            <m:e>
              <m:sSub>
                <m:sSubPr>
                  <m:ctrlPr>
                    <w:ins w:id="319" w:author="震 孙" w:date="2023-11-01T21:41:00Z"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w:ins>
                  </m:ctrlPr>
                </m:sSubPr>
                <m:e>
                  <m:r>
                    <w:ins w:id="320" w:author="震 孙" w:date="2023-11-01T21:40:00Z"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P</m:t>
                    </w:ins>
                  </m:r>
                </m:e>
                <m:sub>
                  <m:r>
                    <w:ins w:id="321" w:author="震 孙" w:date="2023-11-01T21:41:00Z"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θ</m:t>
                    </w:ins>
                  </m:r>
                </m:sub>
              </m:sSub>
              <m:d>
                <m:dPr>
                  <m:ctrlPr>
                    <w:ins w:id="322" w:author="震 孙" w:date="2023-11-01T21:41:00Z"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w:ins>
                  </m:ctrlPr>
                </m:dPr>
                <m:e>
                  <m:r>
                    <w:ins w:id="323" w:author="震 孙" w:date="2023-11-09T17:06:00Z"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Z</m:t>
                    </w:ins>
                  </m:r>
                </m:e>
                <m:e>
                  <m:r>
                    <w:ins w:id="324" w:author="震 孙" w:date="2023-11-09T17:06:00Z"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w:ins>
                  </m:r>
                </m:e>
              </m:d>
            </m:e>
          </m:d>
        </m:oMath>
      </m:oMathPara>
    </w:p>
    <w:p w14:paraId="6794E57C" w14:textId="14DA68E6" w:rsidR="000C615D" w:rsidRDefault="000C615D">
      <w:pPr>
        <w:rPr>
          <w:ins w:id="325" w:author="震 孙" w:date="2023-11-01T21:43:00Z"/>
          <w:rFonts w:eastAsiaTheme="minorEastAsia"/>
          <w:sz w:val="28"/>
          <w:szCs w:val="28"/>
        </w:rPr>
      </w:pPr>
      <w:ins w:id="326" w:author="震 孙" w:date="2023-11-01T21:42:00Z">
        <w:r>
          <w:rPr>
            <w:rFonts w:eastAsiaTheme="minorEastAsia" w:hint="eastAsia"/>
            <w:sz w:val="28"/>
            <w:szCs w:val="28"/>
          </w:rPr>
          <w:t>当</w:t>
        </w:r>
        <w:r>
          <w:rPr>
            <w:rFonts w:eastAsiaTheme="minorEastAsia" w:hint="eastAsia"/>
            <w:sz w:val="28"/>
            <w:szCs w:val="28"/>
          </w:rPr>
          <w:t>KL</w:t>
        </w:r>
        <w:r>
          <w:rPr>
            <w:rFonts w:eastAsiaTheme="minorEastAsia" w:hint="eastAsia"/>
            <w:sz w:val="28"/>
            <w:szCs w:val="28"/>
          </w:rPr>
          <w:t>近似为</w:t>
        </w:r>
        <w:r>
          <w:rPr>
            <w:rFonts w:eastAsiaTheme="minorEastAsia" w:hint="eastAsia"/>
            <w:sz w:val="28"/>
            <w:szCs w:val="28"/>
          </w:rPr>
          <w:t>0</w:t>
        </w:r>
        <w:r>
          <w:rPr>
            <w:rFonts w:eastAsiaTheme="minorEastAsia" w:hint="eastAsia"/>
            <w:sz w:val="28"/>
            <w:szCs w:val="28"/>
          </w:rPr>
          <w:t>时，</w:t>
        </w:r>
      </w:ins>
      <w:ins w:id="327" w:author="震 孙" w:date="2023-11-01T21:43:00Z">
        <w:r>
          <w:rPr>
            <w:rFonts w:eastAsiaTheme="minorEastAsia" w:hint="eastAsia"/>
            <w:sz w:val="28"/>
            <w:szCs w:val="28"/>
          </w:rPr>
          <w:t>即变分分布等于后验分布时，可以得到</w:t>
        </w:r>
        <w:r>
          <w:rPr>
            <w:rFonts w:eastAsiaTheme="minorEastAsia" w:hint="eastAsia"/>
            <w:sz w:val="28"/>
            <w:szCs w:val="28"/>
          </w:rPr>
          <w:t>ELBO</w:t>
        </w:r>
        <w:r>
          <w:rPr>
            <w:rFonts w:eastAsiaTheme="minorEastAsia"/>
            <w:sz w:val="28"/>
            <w:szCs w:val="28"/>
          </w:rPr>
          <w:t>:</w:t>
        </w:r>
      </w:ins>
    </w:p>
    <w:p w14:paraId="5CF8F0CA" w14:textId="435825C7" w:rsidR="000C615D" w:rsidRPr="000C615D" w:rsidRDefault="00000000">
      <w:pPr>
        <w:rPr>
          <w:ins w:id="328" w:author="震 孙" w:date="2023-11-01T21:41:00Z"/>
          <w:rFonts w:eastAsiaTheme="minorEastAsia"/>
          <w:sz w:val="28"/>
          <w:szCs w:val="28"/>
          <w:rPrChange w:id="329" w:author="震 孙" w:date="2023-11-01T21:43:00Z">
            <w:rPr>
              <w:ins w:id="330" w:author="震 孙" w:date="2023-11-01T21:41:00Z"/>
              <w:rFonts w:ascii="Cambria Math" w:eastAsiaTheme="minorEastAsia" w:hAnsi="Cambria Math"/>
              <w:i/>
              <w:sz w:val="28"/>
              <w:szCs w:val="28"/>
            </w:rPr>
          </w:rPrChange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w:ins w:id="331" w:author="震 孙" w:date="2023-11-01T21:45:00Z"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ELBO</m:t>
                </w:ins>
              </m:r>
              <m:r>
                <w:del w:id="332" w:author="震 孙" w:date="2023-11-01T21:45:00Z"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log</m:t>
                </w:del>
              </m:r>
            </m:fName>
            <m:e>
              <m:r>
                <w:ins w:id="333" w:author="震 孙" w:date="2023-11-01T21:44:00Z"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w:ins>
              </m:r>
              <m:sSub>
                <m:sSubPr>
                  <m:ctrlPr>
                    <w:ins w:id="334" w:author="震 孙" w:date="2023-11-01T21:44:00Z"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w:ins>
                  </m:ctrlPr>
                </m:sSubPr>
                <m:e>
                  <m:r>
                    <w:ins w:id="335" w:author="震 孙" w:date="2023-11-01T21:44:00Z"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E</m:t>
                    </w:ins>
                  </m:r>
                </m:e>
                <m:sub>
                  <m:sSub>
                    <m:sSubPr>
                      <m:ctrlPr>
                        <w:ins w:id="336" w:author="震 孙" w:date="2023-11-01T21:44:00Z"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w:ins>
                      </m:ctrlPr>
                    </m:sSubPr>
                    <m:e>
                      <m:r>
                        <w:ins w:id="337" w:author="震 孙" w:date="2023-11-01T21:44:00Z"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Q</m:t>
                        </w:ins>
                      </m:r>
                    </m:e>
                    <m:sub>
                      <m:r>
                        <w:ins w:id="338" w:author="震 孙" w:date="2023-11-01T21:44:00Z"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Φ</m:t>
                        </w:ins>
                      </m:r>
                    </m:sub>
                  </m:sSub>
                  <m:d>
                    <m:dPr>
                      <m:ctrlPr>
                        <w:ins w:id="339" w:author="震 孙" w:date="2023-11-01T21:44:00Z"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w:ins>
                      </m:ctrlPr>
                    </m:dPr>
                    <m:e>
                      <m:r>
                        <w:ins w:id="340" w:author="震 孙" w:date="2023-11-09T17:04:00Z"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Z</m:t>
                        </w:ins>
                      </m:r>
                    </m:e>
                    <m:e>
                      <m:r>
                        <w:ins w:id="341" w:author="震 孙" w:date="2023-11-09T17:04:00Z"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w:ins>
                      </m:r>
                    </m:e>
                  </m:d>
                </m:sub>
              </m:sSub>
              <m:r>
                <w:ins w:id="342" w:author="震 孙" w:date="2023-11-01T21:44:00Z">
                  <w:rPr>
                    <w:rFonts w:ascii="Cambria Math" w:eastAsiaTheme="minorEastAsia" w:hAnsi="Cambria Math"/>
                    <w:sz w:val="28"/>
                    <w:szCs w:val="28"/>
                  </w:rPr>
                  <m:t>(</m:t>
                </w:ins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log</m:t>
                  </m:r>
                </m:fName>
                <m:e>
                  <m:sSub>
                    <m:sSubPr>
                      <m:ctrlPr>
                        <w:ins w:id="343" w:author="震 孙" w:date="2023-11-01T21:44:00Z"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w:ins>
                      </m:ctrlPr>
                    </m:sSubPr>
                    <m:e>
                      <m:r>
                        <w:ins w:id="344" w:author="震 孙" w:date="2023-11-01T21:44:00Z"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P</m:t>
                        </w:ins>
                      </m:r>
                    </m:e>
                    <m:sub>
                      <m:r>
                        <w:ins w:id="345" w:author="震 孙" w:date="2023-11-01T21:44:00Z"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θ</m:t>
                        </w:ins>
                      </m:r>
                    </m:sub>
                  </m:sSub>
                  <m:d>
                    <m:dPr>
                      <m:ctrlPr>
                        <w:ins w:id="346" w:author="震 孙" w:date="2023-11-01T21:44:00Z"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w:ins>
                      </m:ctrlPr>
                    </m:dPr>
                    <m:e>
                      <m:r>
                        <w:ins w:id="347" w:author="震 孙" w:date="2023-11-01T21:44:00Z"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X,Z</m:t>
                        </w:ins>
                      </m:r>
                    </m:e>
                  </m:d>
                  <m:r>
                    <w:ins w:id="348" w:author="震 孙" w:date="2023-11-01T21:44:00Z"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</m:t>
                    </w:ins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ins w:id="349" w:author="震 孙" w:date="2023-11-01T21:44:00Z"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w:ins>
                          </m:ctrlPr>
                        </m:sSubPr>
                        <m:e>
                          <m:r>
                            <w:ins w:id="350" w:author="震 孙" w:date="2023-11-01T21:44:00Z"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Q</m:t>
                            </w:ins>
                          </m:r>
                        </m:e>
                        <m:sub>
                          <m:r>
                            <w:ins w:id="351" w:author="震 孙" w:date="2023-11-01T21:44:00Z"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Φ</m:t>
                            </w:ins>
                          </m:r>
                        </m:sub>
                      </m:sSub>
                      <m:r>
                        <w:ins w:id="352" w:author="震 孙" w:date="2023-11-01T21:44:00Z"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(</m:t>
                        </w:ins>
                      </m:r>
                      <m:r>
                        <w:ins w:id="353" w:author="震 孙" w:date="2023-11-09T17:06:00Z"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Z</m:t>
                        </w:ins>
                      </m:r>
                      <m:r>
                        <w:ins w:id="354" w:author="震 孙" w:date="2023-11-01T21:44:00Z"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|</m:t>
                        </w:ins>
                      </m:r>
                      <m:r>
                        <w:ins w:id="355" w:author="震 孙" w:date="2023-11-09T17:06:00Z"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w:ins>
                      </m:r>
                      <m:r>
                        <w:ins w:id="356" w:author="震 孙" w:date="2023-11-01T21:44:00Z"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)</m:t>
                        </w:ins>
                      </m:r>
                    </m:e>
                  </m:func>
                </m:e>
              </m:func>
              <m:r>
                <w:ins w:id="357" w:author="震 孙" w:date="2023-11-01T21:44:00Z">
                  <w:rPr>
                    <w:rFonts w:ascii="Cambria Math" w:eastAsiaTheme="minorEastAsia" w:hAnsi="Cambria Math"/>
                    <w:sz w:val="28"/>
                    <w:szCs w:val="28"/>
                  </w:rPr>
                  <m:t>)</m:t>
                </w:ins>
              </m:r>
            </m:e>
          </m:func>
        </m:oMath>
      </m:oMathPara>
    </w:p>
    <w:p w14:paraId="0283C477" w14:textId="680AEE6C" w:rsidR="00A6674F" w:rsidRDefault="00A6674F">
      <w:pPr>
        <w:rPr>
          <w:ins w:id="358" w:author="震 孙" w:date="2023-11-01T21:56:00Z"/>
          <w:rFonts w:eastAsiaTheme="minorEastAsia"/>
          <w:sz w:val="28"/>
          <w:szCs w:val="28"/>
        </w:rPr>
      </w:pPr>
    </w:p>
    <w:p w14:paraId="35A9FCCF" w14:textId="50659549" w:rsidR="00CA7B0A" w:rsidRPr="00CA7B0A" w:rsidRDefault="00CA7B0A">
      <w:pPr>
        <w:rPr>
          <w:rFonts w:eastAsiaTheme="minorEastAsia"/>
          <w:sz w:val="28"/>
          <w:szCs w:val="28"/>
          <w:rPrChange w:id="359" w:author="震 孙" w:date="2023-11-01T21:57:00Z">
            <w:rPr>
              <w:sz w:val="28"/>
              <w:szCs w:val="28"/>
            </w:rPr>
          </w:rPrChange>
        </w:rPr>
      </w:pPr>
      <w:ins w:id="360" w:author="震 孙" w:date="2023-11-01T21:56:00Z">
        <w:r>
          <w:rPr>
            <w:rFonts w:eastAsiaTheme="minorEastAsia" w:hint="eastAsia"/>
            <w:sz w:val="28"/>
            <w:szCs w:val="28"/>
          </w:rPr>
          <w:t>对于给定的参数</w:t>
        </w:r>
      </w:ins>
      <m:oMath>
        <m:r>
          <w:ins w:id="361" w:author="震 孙" w:date="2023-11-01T21:56:00Z">
            <w:rPr>
              <w:rFonts w:ascii="Cambria Math" w:eastAsiaTheme="minorEastAsia" w:hAnsi="Cambria Math"/>
              <w:sz w:val="28"/>
              <w:szCs w:val="28"/>
            </w:rPr>
            <m:t xml:space="preserve">θ, </m:t>
          </w:ins>
        </m:r>
      </m:oMath>
      <w:ins w:id="362" w:author="震 孙" w:date="2023-11-01T21:56:00Z">
        <w:r>
          <w:rPr>
            <w:rFonts w:eastAsiaTheme="minorEastAsia" w:hint="eastAsia"/>
            <w:sz w:val="28"/>
            <w:szCs w:val="28"/>
          </w:rPr>
          <w:t>ELBO</w:t>
        </w:r>
        <w:r>
          <w:rPr>
            <w:rFonts w:eastAsiaTheme="minorEastAsia" w:hint="eastAsia"/>
            <w:sz w:val="28"/>
            <w:szCs w:val="28"/>
          </w:rPr>
          <w:t>的上界为</w:t>
        </w:r>
      </w:ins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log</m:t>
            </m:r>
          </m:fName>
          <m:e>
            <m:sSub>
              <m:sSubPr>
                <m:ctrlPr>
                  <w:ins w:id="363" w:author="震 孙" w:date="2023-11-01T21:56:00Z"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w:ins>
                </m:ctrlPr>
              </m:sSubPr>
              <m:e>
                <m:r>
                  <w:ins w:id="364" w:author="震 孙" w:date="2023-11-01T21:56:00Z"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w:ins>
                </m:r>
              </m:e>
              <m:sub>
                <m:r>
                  <w:ins w:id="365" w:author="震 孙" w:date="2023-11-01T21:56:00Z"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θ</m:t>
                  </w:ins>
                </m:r>
              </m:sub>
            </m:sSub>
            <m:r>
              <w:ins w:id="366" w:author="震 孙" w:date="2023-11-01T21:56:00Z">
                <w:rPr>
                  <w:rFonts w:ascii="Cambria Math" w:eastAsiaTheme="minorEastAsia" w:hAnsi="Cambria Math"/>
                  <w:sz w:val="28"/>
                  <w:szCs w:val="28"/>
                </w:rPr>
                <m:t>(X)</m:t>
              </w:ins>
            </m:r>
          </m:e>
        </m:func>
      </m:oMath>
      <w:ins w:id="367" w:author="震 孙" w:date="2023-11-01T21:56:00Z">
        <w:r>
          <w:rPr>
            <w:rFonts w:eastAsiaTheme="minorEastAsia"/>
            <w:sz w:val="28"/>
            <w:szCs w:val="28"/>
          </w:rPr>
          <w:t xml:space="preserve">, </w:t>
        </w:r>
      </w:ins>
      <w:ins w:id="368" w:author="震 孙" w:date="2023-11-01T21:57:00Z">
        <w:r>
          <w:rPr>
            <w:rFonts w:eastAsiaTheme="minorEastAsia" w:hint="eastAsia"/>
            <w:sz w:val="28"/>
            <w:szCs w:val="28"/>
          </w:rPr>
          <w:t>因此优化</w:t>
        </w:r>
      </w:ins>
      <m:oMath>
        <m:r>
          <w:ins w:id="369" w:author="震 孙" w:date="2023-11-01T21:57:00Z"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Φ</m:t>
          </w:ins>
        </m:r>
      </m:oMath>
      <w:ins w:id="370" w:author="震 孙" w:date="2023-11-01T21:57:00Z">
        <w:r>
          <w:rPr>
            <w:rFonts w:eastAsiaTheme="minorEastAsia" w:hint="eastAsia"/>
            <w:sz w:val="28"/>
            <w:szCs w:val="28"/>
          </w:rPr>
          <w:t>可以使</w:t>
        </w:r>
        <w:r>
          <w:rPr>
            <w:rFonts w:eastAsiaTheme="minorEastAsia" w:hint="eastAsia"/>
            <w:sz w:val="28"/>
            <w:szCs w:val="28"/>
          </w:rPr>
          <w:t>ELBO</w:t>
        </w:r>
        <w:r>
          <w:rPr>
            <w:rFonts w:eastAsiaTheme="minorEastAsia" w:hint="eastAsia"/>
            <w:sz w:val="28"/>
            <w:szCs w:val="28"/>
          </w:rPr>
          <w:t>接近上界，</w:t>
        </w:r>
      </w:ins>
      <w:ins w:id="371" w:author="震 孙" w:date="2023-11-01T21:58:00Z">
        <w:r>
          <w:rPr>
            <w:rFonts w:eastAsiaTheme="minorEastAsia" w:hint="eastAsia"/>
            <w:sz w:val="28"/>
            <w:szCs w:val="28"/>
          </w:rPr>
          <w:t>优化</w:t>
        </w:r>
      </w:ins>
      <m:oMath>
        <m:r>
          <w:ins w:id="372" w:author="震 孙" w:date="2023-11-01T21:58:00Z">
            <w:rPr>
              <w:rFonts w:ascii="Cambria Math" w:eastAsiaTheme="minorEastAsia" w:hAnsi="Cambria Math"/>
              <w:sz w:val="28"/>
              <w:szCs w:val="28"/>
            </w:rPr>
            <m:t>θ</m:t>
          </w:ins>
        </m:r>
      </m:oMath>
      <w:ins w:id="373" w:author="震 孙" w:date="2023-11-01T21:58:00Z">
        <w:r>
          <w:rPr>
            <w:rFonts w:eastAsiaTheme="minorEastAsia" w:hint="eastAsia"/>
            <w:sz w:val="28"/>
            <w:szCs w:val="28"/>
          </w:rPr>
          <w:t>可以最大化对数似然，因此优化</w:t>
        </w:r>
        <w:r>
          <w:rPr>
            <w:rFonts w:eastAsiaTheme="minorEastAsia" w:hint="eastAsia"/>
            <w:sz w:val="28"/>
            <w:szCs w:val="28"/>
          </w:rPr>
          <w:t>ELBO loss</w:t>
        </w:r>
        <w:r>
          <w:rPr>
            <w:rFonts w:eastAsiaTheme="minorEastAsia"/>
            <w:sz w:val="28"/>
            <w:szCs w:val="28"/>
          </w:rPr>
          <w:t xml:space="preserve"> </w:t>
        </w:r>
        <w:r>
          <w:rPr>
            <w:rFonts w:eastAsiaTheme="minorEastAsia" w:hint="eastAsia"/>
            <w:sz w:val="28"/>
            <w:szCs w:val="28"/>
          </w:rPr>
          <w:t>function</w:t>
        </w:r>
        <w:r>
          <w:rPr>
            <w:rFonts w:eastAsiaTheme="minorEastAsia"/>
            <w:sz w:val="28"/>
            <w:szCs w:val="28"/>
          </w:rPr>
          <w:t xml:space="preserve"> </w:t>
        </w:r>
        <w:r>
          <w:rPr>
            <w:rFonts w:eastAsiaTheme="minorEastAsia" w:hint="eastAsia"/>
            <w:sz w:val="28"/>
            <w:szCs w:val="28"/>
          </w:rPr>
          <w:t>能够“</w:t>
        </w:r>
      </w:ins>
      <w:ins w:id="374" w:author="震 孙" w:date="2023-11-01T21:59:00Z">
        <w:r>
          <w:rPr>
            <w:rFonts w:eastAsiaTheme="minorEastAsia" w:hint="eastAsia"/>
            <w:sz w:val="28"/>
            <w:szCs w:val="28"/>
          </w:rPr>
          <w:t>Max</w:t>
        </w:r>
        <w:r>
          <w:rPr>
            <w:rFonts w:eastAsiaTheme="minorEastAsia"/>
            <w:sz w:val="28"/>
            <w:szCs w:val="28"/>
          </w:rPr>
          <w:t>imize Likelihood</w:t>
        </w:r>
        <w:r>
          <w:rPr>
            <w:rFonts w:eastAsiaTheme="minorEastAsia" w:hint="eastAsia"/>
            <w:sz w:val="28"/>
            <w:szCs w:val="28"/>
          </w:rPr>
          <w:t>“</w:t>
        </w:r>
        <w:r>
          <w:rPr>
            <w:rFonts w:eastAsiaTheme="minorEastAsia" w:hint="eastAsia"/>
            <w:sz w:val="28"/>
            <w:szCs w:val="28"/>
          </w:rPr>
          <w:t>.</w:t>
        </w:r>
      </w:ins>
    </w:p>
    <w:sectPr w:rsidR="00CA7B0A" w:rsidRPr="00CA7B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0BC52" w14:textId="77777777" w:rsidR="006E57F3" w:rsidRDefault="006E57F3" w:rsidP="005A4987">
      <w:r>
        <w:separator/>
      </w:r>
    </w:p>
  </w:endnote>
  <w:endnote w:type="continuationSeparator" w:id="0">
    <w:p w14:paraId="5BC54E95" w14:textId="77777777" w:rsidR="006E57F3" w:rsidRDefault="006E57F3" w:rsidP="005A4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F11E1" w14:textId="77777777" w:rsidR="006E57F3" w:rsidRDefault="006E57F3" w:rsidP="005A4987">
      <w:r>
        <w:separator/>
      </w:r>
    </w:p>
  </w:footnote>
  <w:footnote w:type="continuationSeparator" w:id="0">
    <w:p w14:paraId="50B45D8C" w14:textId="77777777" w:rsidR="006E57F3" w:rsidRDefault="006E57F3" w:rsidP="005A49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72EDE"/>
    <w:multiLevelType w:val="hybridMultilevel"/>
    <w:tmpl w:val="DABE3606"/>
    <w:lvl w:ilvl="0" w:tplc="1AEAFA4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E36AD4E">
      <w:start w:val="1"/>
      <w:numFmt w:val="japaneseCounting"/>
      <w:lvlText w:val="%2、"/>
      <w:lvlJc w:val="left"/>
      <w:pPr>
        <w:tabs>
          <w:tab w:val="num" w:pos="900"/>
        </w:tabs>
        <w:ind w:left="90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5B759B5"/>
    <w:multiLevelType w:val="hybridMultilevel"/>
    <w:tmpl w:val="111472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AA209A"/>
    <w:multiLevelType w:val="multilevel"/>
    <w:tmpl w:val="EC923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FF606A"/>
    <w:multiLevelType w:val="hybridMultilevel"/>
    <w:tmpl w:val="C3EAA41C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0D345D"/>
    <w:multiLevelType w:val="hybridMultilevel"/>
    <w:tmpl w:val="4CCA441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265EF6"/>
    <w:multiLevelType w:val="hybridMultilevel"/>
    <w:tmpl w:val="A282D63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E501FF"/>
    <w:multiLevelType w:val="hybridMultilevel"/>
    <w:tmpl w:val="25242636"/>
    <w:lvl w:ilvl="0" w:tplc="A8600DA8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4942907">
    <w:abstractNumId w:val="0"/>
  </w:num>
  <w:num w:numId="2" w16cid:durableId="605314527">
    <w:abstractNumId w:val="2"/>
  </w:num>
  <w:num w:numId="3" w16cid:durableId="1308437832">
    <w:abstractNumId w:val="6"/>
  </w:num>
  <w:num w:numId="4" w16cid:durableId="1909072933">
    <w:abstractNumId w:val="4"/>
  </w:num>
  <w:num w:numId="5" w16cid:durableId="502088527">
    <w:abstractNumId w:val="3"/>
  </w:num>
  <w:num w:numId="6" w16cid:durableId="51736412">
    <w:abstractNumId w:val="5"/>
  </w:num>
  <w:num w:numId="7" w16cid:durableId="185214035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震 孙">
    <w15:presenceInfo w15:providerId="Windows Live" w15:userId="05b98da8cb60d7e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87"/>
    <w:rsid w:val="00036A13"/>
    <w:rsid w:val="000371C0"/>
    <w:rsid w:val="0004464C"/>
    <w:rsid w:val="00067A12"/>
    <w:rsid w:val="00071888"/>
    <w:rsid w:val="000A730D"/>
    <w:rsid w:val="000B023C"/>
    <w:rsid w:val="000C615D"/>
    <w:rsid w:val="000F490A"/>
    <w:rsid w:val="0010233F"/>
    <w:rsid w:val="00110761"/>
    <w:rsid w:val="001363CC"/>
    <w:rsid w:val="0017673E"/>
    <w:rsid w:val="001925C1"/>
    <w:rsid w:val="001B1613"/>
    <w:rsid w:val="001C2D98"/>
    <w:rsid w:val="0021644A"/>
    <w:rsid w:val="002212C1"/>
    <w:rsid w:val="002303F2"/>
    <w:rsid w:val="00240BC9"/>
    <w:rsid w:val="00252D2C"/>
    <w:rsid w:val="00255678"/>
    <w:rsid w:val="00270C01"/>
    <w:rsid w:val="00272B36"/>
    <w:rsid w:val="002732A9"/>
    <w:rsid w:val="00274AFC"/>
    <w:rsid w:val="00287C17"/>
    <w:rsid w:val="002A6072"/>
    <w:rsid w:val="002B05F2"/>
    <w:rsid w:val="002B3986"/>
    <w:rsid w:val="002C747E"/>
    <w:rsid w:val="002D5BF5"/>
    <w:rsid w:val="002D6A47"/>
    <w:rsid w:val="002E503E"/>
    <w:rsid w:val="002E73DB"/>
    <w:rsid w:val="002F19A4"/>
    <w:rsid w:val="002F4907"/>
    <w:rsid w:val="0031565A"/>
    <w:rsid w:val="00330B9A"/>
    <w:rsid w:val="00342129"/>
    <w:rsid w:val="0035322C"/>
    <w:rsid w:val="00362FAF"/>
    <w:rsid w:val="00370EDF"/>
    <w:rsid w:val="003726BE"/>
    <w:rsid w:val="0038599E"/>
    <w:rsid w:val="00387C53"/>
    <w:rsid w:val="00391C76"/>
    <w:rsid w:val="003B270C"/>
    <w:rsid w:val="003B624E"/>
    <w:rsid w:val="003C17C4"/>
    <w:rsid w:val="00400709"/>
    <w:rsid w:val="00435D85"/>
    <w:rsid w:val="00436920"/>
    <w:rsid w:val="00457496"/>
    <w:rsid w:val="004704E5"/>
    <w:rsid w:val="00472359"/>
    <w:rsid w:val="0049605B"/>
    <w:rsid w:val="004B3C9E"/>
    <w:rsid w:val="004C292B"/>
    <w:rsid w:val="004E006D"/>
    <w:rsid w:val="004E5BB8"/>
    <w:rsid w:val="004F2882"/>
    <w:rsid w:val="004F68A0"/>
    <w:rsid w:val="00521C81"/>
    <w:rsid w:val="00530A9A"/>
    <w:rsid w:val="00547E7E"/>
    <w:rsid w:val="005535EF"/>
    <w:rsid w:val="0057315E"/>
    <w:rsid w:val="00580FEE"/>
    <w:rsid w:val="005A4987"/>
    <w:rsid w:val="005D7182"/>
    <w:rsid w:val="005F0459"/>
    <w:rsid w:val="005F656A"/>
    <w:rsid w:val="00602C83"/>
    <w:rsid w:val="00631D0F"/>
    <w:rsid w:val="006407AD"/>
    <w:rsid w:val="006446F3"/>
    <w:rsid w:val="006517CE"/>
    <w:rsid w:val="006577BF"/>
    <w:rsid w:val="006619D7"/>
    <w:rsid w:val="00692EB4"/>
    <w:rsid w:val="006C56F5"/>
    <w:rsid w:val="006D73C5"/>
    <w:rsid w:val="006E04A3"/>
    <w:rsid w:val="006E1AFE"/>
    <w:rsid w:val="006E3CDF"/>
    <w:rsid w:val="006E57F3"/>
    <w:rsid w:val="006E5DFD"/>
    <w:rsid w:val="006F030E"/>
    <w:rsid w:val="00715D20"/>
    <w:rsid w:val="00723B9E"/>
    <w:rsid w:val="007319B7"/>
    <w:rsid w:val="0074281E"/>
    <w:rsid w:val="007556D6"/>
    <w:rsid w:val="0078334E"/>
    <w:rsid w:val="007B07F7"/>
    <w:rsid w:val="007B7465"/>
    <w:rsid w:val="007C2F9A"/>
    <w:rsid w:val="007D0333"/>
    <w:rsid w:val="007D31A1"/>
    <w:rsid w:val="00827DE4"/>
    <w:rsid w:val="00875177"/>
    <w:rsid w:val="008D4FA3"/>
    <w:rsid w:val="00907926"/>
    <w:rsid w:val="00913DB4"/>
    <w:rsid w:val="0092109A"/>
    <w:rsid w:val="00921CDF"/>
    <w:rsid w:val="00934EEF"/>
    <w:rsid w:val="00982891"/>
    <w:rsid w:val="00983CCB"/>
    <w:rsid w:val="009970D1"/>
    <w:rsid w:val="009C1C12"/>
    <w:rsid w:val="00A3434D"/>
    <w:rsid w:val="00A40FC2"/>
    <w:rsid w:val="00A47349"/>
    <w:rsid w:val="00A61257"/>
    <w:rsid w:val="00A61F19"/>
    <w:rsid w:val="00A6674F"/>
    <w:rsid w:val="00A67E7A"/>
    <w:rsid w:val="00A73B2C"/>
    <w:rsid w:val="00A91153"/>
    <w:rsid w:val="00A94F24"/>
    <w:rsid w:val="00A95CF6"/>
    <w:rsid w:val="00AB0458"/>
    <w:rsid w:val="00AB3A7F"/>
    <w:rsid w:val="00AC404F"/>
    <w:rsid w:val="00AD3126"/>
    <w:rsid w:val="00AD7963"/>
    <w:rsid w:val="00AF5CDF"/>
    <w:rsid w:val="00B00616"/>
    <w:rsid w:val="00B06F4F"/>
    <w:rsid w:val="00B12C39"/>
    <w:rsid w:val="00B2775A"/>
    <w:rsid w:val="00B278AB"/>
    <w:rsid w:val="00B41117"/>
    <w:rsid w:val="00B45DE4"/>
    <w:rsid w:val="00B635AA"/>
    <w:rsid w:val="00B7389A"/>
    <w:rsid w:val="00B86D0D"/>
    <w:rsid w:val="00BA39F0"/>
    <w:rsid w:val="00BB26A8"/>
    <w:rsid w:val="00BB32C0"/>
    <w:rsid w:val="00BC75E7"/>
    <w:rsid w:val="00BD2D52"/>
    <w:rsid w:val="00BF6320"/>
    <w:rsid w:val="00C05522"/>
    <w:rsid w:val="00C32736"/>
    <w:rsid w:val="00C466F0"/>
    <w:rsid w:val="00C574ED"/>
    <w:rsid w:val="00C74563"/>
    <w:rsid w:val="00C80A19"/>
    <w:rsid w:val="00C854FD"/>
    <w:rsid w:val="00CA285C"/>
    <w:rsid w:val="00CA2AC8"/>
    <w:rsid w:val="00CA7B0A"/>
    <w:rsid w:val="00CB00F2"/>
    <w:rsid w:val="00CC12EB"/>
    <w:rsid w:val="00CC2068"/>
    <w:rsid w:val="00CD5FA0"/>
    <w:rsid w:val="00CF2DCE"/>
    <w:rsid w:val="00CF5052"/>
    <w:rsid w:val="00D00406"/>
    <w:rsid w:val="00D31686"/>
    <w:rsid w:val="00D33C65"/>
    <w:rsid w:val="00D33EFF"/>
    <w:rsid w:val="00D4376F"/>
    <w:rsid w:val="00D55B89"/>
    <w:rsid w:val="00D64037"/>
    <w:rsid w:val="00DA10BA"/>
    <w:rsid w:val="00DA27EC"/>
    <w:rsid w:val="00DC3A78"/>
    <w:rsid w:val="00DC4F56"/>
    <w:rsid w:val="00DE4109"/>
    <w:rsid w:val="00E063BF"/>
    <w:rsid w:val="00E06AAD"/>
    <w:rsid w:val="00E14BB7"/>
    <w:rsid w:val="00E3549F"/>
    <w:rsid w:val="00E37094"/>
    <w:rsid w:val="00E4079B"/>
    <w:rsid w:val="00E4559B"/>
    <w:rsid w:val="00E51FC8"/>
    <w:rsid w:val="00E57908"/>
    <w:rsid w:val="00E60E5E"/>
    <w:rsid w:val="00E631B2"/>
    <w:rsid w:val="00EA53A8"/>
    <w:rsid w:val="00EB4CA8"/>
    <w:rsid w:val="00EC4481"/>
    <w:rsid w:val="00EE5396"/>
    <w:rsid w:val="00F04AE3"/>
    <w:rsid w:val="00F07AF0"/>
    <w:rsid w:val="00F40AFC"/>
    <w:rsid w:val="00F45FFF"/>
    <w:rsid w:val="00F74A5A"/>
    <w:rsid w:val="00FC54B1"/>
    <w:rsid w:val="00FD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2EA3C89"/>
  <w15:chartTrackingRefBased/>
  <w15:docId w15:val="{44D029CD-AD88-F740-B647-185CFC29E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7C17"/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498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宋体"/>
      <w:kern w:val="2"/>
      <w:sz w:val="18"/>
      <w:szCs w:val="18"/>
    </w:rPr>
  </w:style>
  <w:style w:type="paragraph" w:styleId="a5">
    <w:name w:val="Balloon Text"/>
    <w:basedOn w:val="a"/>
    <w:semiHidden/>
    <w:pPr>
      <w:widowControl w:val="0"/>
      <w:jc w:val="both"/>
    </w:pPr>
    <w:rPr>
      <w:rFonts w:eastAsia="宋体"/>
      <w:kern w:val="2"/>
      <w:sz w:val="18"/>
      <w:szCs w:val="18"/>
    </w:rPr>
  </w:style>
  <w:style w:type="character" w:customStyle="1" w:styleId="a4">
    <w:name w:val="页眉 字符"/>
    <w:link w:val="a3"/>
    <w:uiPriority w:val="99"/>
    <w:rsid w:val="005A4987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A498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5A4987"/>
    <w:rPr>
      <w:kern w:val="2"/>
      <w:sz w:val="18"/>
      <w:szCs w:val="18"/>
    </w:rPr>
  </w:style>
  <w:style w:type="paragraph" w:styleId="a8">
    <w:name w:val="Revision"/>
    <w:hidden/>
    <w:uiPriority w:val="99"/>
    <w:semiHidden/>
    <w:rsid w:val="00CC2068"/>
    <w:rPr>
      <w:kern w:val="2"/>
      <w:sz w:val="21"/>
      <w:szCs w:val="24"/>
    </w:rPr>
  </w:style>
  <w:style w:type="paragraph" w:styleId="a9">
    <w:name w:val="Normal (Web)"/>
    <w:basedOn w:val="a"/>
    <w:uiPriority w:val="99"/>
    <w:unhideWhenUsed/>
    <w:rsid w:val="00F45FFF"/>
    <w:pPr>
      <w:spacing w:before="100" w:beforeAutospacing="1" w:after="100" w:afterAutospacing="1"/>
    </w:pPr>
  </w:style>
  <w:style w:type="character" w:styleId="aa">
    <w:name w:val="Placeholder Text"/>
    <w:basedOn w:val="a0"/>
    <w:uiPriority w:val="99"/>
    <w:semiHidden/>
    <w:rsid w:val="0035322C"/>
    <w:rPr>
      <w:color w:val="808080"/>
    </w:rPr>
  </w:style>
  <w:style w:type="paragraph" w:styleId="ab">
    <w:name w:val="List Paragraph"/>
    <w:basedOn w:val="a"/>
    <w:uiPriority w:val="34"/>
    <w:qFormat/>
    <w:rsid w:val="006E3CDF"/>
    <w:pPr>
      <w:widowControl w:val="0"/>
      <w:ind w:left="720"/>
      <w:contextualSpacing/>
      <w:jc w:val="both"/>
    </w:pPr>
    <w:rPr>
      <w:rFonts w:eastAsia="宋体"/>
      <w:kern w:val="2"/>
      <w:sz w:val="21"/>
    </w:rPr>
  </w:style>
  <w:style w:type="table" w:styleId="ac">
    <w:name w:val="Table Grid"/>
    <w:basedOn w:val="a1"/>
    <w:uiPriority w:val="59"/>
    <w:rsid w:val="00067A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5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63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71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0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22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6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3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48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1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4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5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4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9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22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5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16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6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6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8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45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8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8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0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88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06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5</Pages>
  <Words>569</Words>
  <Characters>3246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题目</vt:lpstr>
      </vt:variant>
      <vt:variant>
        <vt:i4>1</vt:i4>
      </vt:variant>
    </vt:vector>
  </HeadingPairs>
  <TitlesOfParts>
    <vt:vector size="2" baseType="lpstr">
      <vt:lpstr>考试科目名称　　　　　　　　　　（A、B卷）</vt:lpstr>
      <vt:lpstr>考试科目名称　　　　　　　　　　（A、B卷）</vt:lpstr>
    </vt:vector>
  </TitlesOfParts>
  <Company>nj</Company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考试科目名称　　　　　　　　　　（A、B卷）</dc:title>
  <dc:subject/>
  <dc:creator>nj</dc:creator>
  <cp:keywords/>
  <cp:lastModifiedBy>震 孙</cp:lastModifiedBy>
  <cp:revision>4</cp:revision>
  <cp:lastPrinted>2005-12-29T03:22:00Z</cp:lastPrinted>
  <dcterms:created xsi:type="dcterms:W3CDTF">2023-11-01T09:09:00Z</dcterms:created>
  <dcterms:modified xsi:type="dcterms:W3CDTF">2023-11-09T09:07:00Z</dcterms:modified>
</cp:coreProperties>
</file>